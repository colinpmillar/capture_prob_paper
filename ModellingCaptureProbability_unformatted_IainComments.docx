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0EB03" w14:textId="68A474C4" w:rsidR="00304203" w:rsidRPr="000876E4" w:rsidRDefault="00DD03A9">
      <w:pPr>
        <w:rPr>
          <w:b/>
          <w:sz w:val="28"/>
          <w:szCs w:val="28"/>
        </w:rPr>
      </w:pPr>
      <w:del w:id="0" w:author="Iain Malcolm" w:date="2015-04-22T12:14:00Z">
        <w:r w:rsidRPr="000876E4" w:rsidDel="002E0F5F">
          <w:rPr>
            <w:b/>
            <w:sz w:val="28"/>
            <w:szCs w:val="28"/>
          </w:rPr>
          <w:delText xml:space="preserve">Efficient </w:delText>
        </w:r>
      </w:del>
      <w:ins w:id="1" w:author="Iain Malcolm" w:date="2015-04-22T12:14:00Z">
        <w:r w:rsidR="002E0F5F">
          <w:rPr>
            <w:b/>
            <w:sz w:val="28"/>
            <w:szCs w:val="28"/>
          </w:rPr>
          <w:t xml:space="preserve">A novel approach for </w:t>
        </w:r>
      </w:ins>
      <w:del w:id="2" w:author="Iain Malcolm" w:date="2015-04-22T12:14:00Z">
        <w:r w:rsidRPr="000876E4" w:rsidDel="002E0F5F">
          <w:rPr>
            <w:b/>
            <w:sz w:val="28"/>
            <w:szCs w:val="28"/>
          </w:rPr>
          <w:delText>E</w:delText>
        </w:r>
      </w:del>
      <w:ins w:id="3" w:author="Iain Malcolm" w:date="2015-04-22T12:14:00Z">
        <w:r w:rsidR="002E0F5F">
          <w:rPr>
            <w:b/>
            <w:sz w:val="28"/>
            <w:szCs w:val="28"/>
          </w:rPr>
          <w:t>e</w:t>
        </w:r>
      </w:ins>
      <w:r w:rsidRPr="000876E4">
        <w:rPr>
          <w:b/>
          <w:sz w:val="28"/>
          <w:szCs w:val="28"/>
        </w:rPr>
        <w:t>stimati</w:t>
      </w:r>
      <w:ins w:id="4" w:author="Iain Malcolm" w:date="2015-04-22T12:14:00Z">
        <w:r w:rsidR="002E0F5F">
          <w:rPr>
            <w:b/>
            <w:sz w:val="28"/>
            <w:szCs w:val="28"/>
          </w:rPr>
          <w:t xml:space="preserve">ng </w:t>
        </w:r>
      </w:ins>
      <w:del w:id="5" w:author="Iain Malcolm" w:date="2015-04-22T12:14:00Z">
        <w:r w:rsidRPr="000876E4" w:rsidDel="002E0F5F">
          <w:rPr>
            <w:b/>
            <w:sz w:val="28"/>
            <w:szCs w:val="28"/>
          </w:rPr>
          <w:delText xml:space="preserve">on </w:delText>
        </w:r>
        <w:r w:rsidR="000876E4" w:rsidDel="002E0F5F">
          <w:rPr>
            <w:b/>
            <w:sz w:val="28"/>
            <w:szCs w:val="28"/>
          </w:rPr>
          <w:delText>(</w:delText>
        </w:r>
        <w:r w:rsidRPr="000876E4" w:rsidDel="002E0F5F">
          <w:rPr>
            <w:b/>
            <w:sz w:val="28"/>
            <w:szCs w:val="28"/>
          </w:rPr>
          <w:delText>and Modelling</w:delText>
        </w:r>
        <w:r w:rsidR="000876E4" w:rsidDel="002E0F5F">
          <w:rPr>
            <w:b/>
            <w:sz w:val="28"/>
            <w:szCs w:val="28"/>
          </w:rPr>
          <w:delText>)</w:delText>
        </w:r>
        <w:r w:rsidRPr="000876E4" w:rsidDel="002E0F5F">
          <w:rPr>
            <w:b/>
            <w:sz w:val="28"/>
            <w:szCs w:val="28"/>
          </w:rPr>
          <w:delText xml:space="preserve"> </w:delText>
        </w:r>
      </w:del>
      <w:del w:id="6" w:author="Iain Malcolm" w:date="2015-04-22T12:15:00Z">
        <w:r w:rsidRPr="000876E4" w:rsidDel="002E0F5F">
          <w:rPr>
            <w:b/>
            <w:sz w:val="28"/>
            <w:szCs w:val="28"/>
          </w:rPr>
          <w:delText xml:space="preserve">of Electrofishing </w:delText>
        </w:r>
      </w:del>
      <w:r w:rsidRPr="000876E4">
        <w:rPr>
          <w:b/>
          <w:sz w:val="28"/>
          <w:szCs w:val="28"/>
        </w:rPr>
        <w:t>Capture Efficiency f</w:t>
      </w:r>
      <w:ins w:id="7" w:author="Iain Malcolm" w:date="2015-04-22T12:15:00Z">
        <w:r w:rsidR="002E0F5F">
          <w:rPr>
            <w:b/>
            <w:sz w:val="28"/>
            <w:szCs w:val="28"/>
          </w:rPr>
          <w:t>rom</w:t>
        </w:r>
      </w:ins>
      <w:del w:id="8" w:author="Iain Malcolm" w:date="2015-04-22T12:15:00Z">
        <w:r w:rsidRPr="000876E4" w:rsidDel="002E0F5F">
          <w:rPr>
            <w:b/>
            <w:sz w:val="28"/>
            <w:szCs w:val="28"/>
          </w:rPr>
          <w:delText>or</w:delText>
        </w:r>
      </w:del>
      <w:ins w:id="9" w:author="Iain Malcolm" w:date="2015-04-22T12:16:00Z">
        <w:r w:rsidR="002E0F5F">
          <w:rPr>
            <w:b/>
            <w:sz w:val="28"/>
            <w:szCs w:val="28"/>
          </w:rPr>
          <w:t xml:space="preserve"> large</w:t>
        </w:r>
      </w:ins>
      <w:ins w:id="10" w:author="Iain Malcolm" w:date="2015-04-22T12:15:00Z">
        <w:r w:rsidR="002E0F5F">
          <w:rPr>
            <w:b/>
            <w:sz w:val="28"/>
            <w:szCs w:val="28"/>
          </w:rPr>
          <w:t xml:space="preserve"> multi-pass</w:t>
        </w:r>
      </w:ins>
      <w:r w:rsidRPr="000876E4">
        <w:rPr>
          <w:b/>
          <w:sz w:val="28"/>
          <w:szCs w:val="28"/>
        </w:rPr>
        <w:t xml:space="preserve"> </w:t>
      </w:r>
      <w:commentRangeStart w:id="11"/>
      <w:ins w:id="12" w:author="Iain Malcolm" w:date="2015-04-22T12:15:00Z">
        <w:r w:rsidR="002E0F5F">
          <w:rPr>
            <w:b/>
            <w:sz w:val="28"/>
            <w:szCs w:val="28"/>
          </w:rPr>
          <w:t>electrofishing</w:t>
        </w:r>
      </w:ins>
      <w:commentRangeEnd w:id="11"/>
      <w:ins w:id="13" w:author="Iain Malcolm" w:date="2015-04-22T12:16:00Z">
        <w:r w:rsidR="002E0F5F">
          <w:rPr>
            <w:rStyle w:val="CommentReference"/>
          </w:rPr>
          <w:commentReference w:id="11"/>
        </w:r>
        <w:r w:rsidR="002E0F5F">
          <w:rPr>
            <w:b/>
            <w:sz w:val="28"/>
            <w:szCs w:val="28"/>
          </w:rPr>
          <w:t xml:space="preserve"> datasets</w:t>
        </w:r>
      </w:ins>
      <w:ins w:id="14" w:author="Iain Malcolm" w:date="2015-04-22T12:17:00Z">
        <w:r w:rsidR="002E0F5F">
          <w:rPr>
            <w:b/>
            <w:sz w:val="28"/>
            <w:szCs w:val="28"/>
          </w:rPr>
          <w:t>: implications for density estimates.</w:t>
        </w:r>
      </w:ins>
      <w:ins w:id="15" w:author="Iain Malcolm" w:date="2015-04-22T12:15:00Z">
        <w:r w:rsidR="002E0F5F">
          <w:rPr>
            <w:b/>
            <w:sz w:val="28"/>
            <w:szCs w:val="28"/>
          </w:rPr>
          <w:t xml:space="preserve"> </w:t>
        </w:r>
      </w:ins>
      <w:del w:id="16" w:author="Iain Malcolm" w:date="2015-04-22T12:15:00Z">
        <w:r w:rsidRPr="000876E4" w:rsidDel="002E0F5F">
          <w:rPr>
            <w:b/>
            <w:sz w:val="28"/>
            <w:szCs w:val="28"/>
          </w:rPr>
          <w:delText xml:space="preserve">Juvenile </w:delText>
        </w:r>
        <w:commentRangeStart w:id="17"/>
        <w:r w:rsidRPr="000876E4" w:rsidDel="002E0F5F">
          <w:rPr>
            <w:b/>
            <w:sz w:val="28"/>
            <w:szCs w:val="28"/>
          </w:rPr>
          <w:delText>Salmon</w:delText>
        </w:r>
        <w:commentRangeEnd w:id="17"/>
        <w:r w:rsidR="00C76F7F" w:rsidDel="002E0F5F">
          <w:rPr>
            <w:rStyle w:val="CommentReference"/>
          </w:rPr>
          <w:commentReference w:id="17"/>
        </w:r>
        <w:r w:rsidRPr="000876E4" w:rsidDel="002E0F5F">
          <w:rPr>
            <w:b/>
            <w:sz w:val="28"/>
            <w:szCs w:val="28"/>
          </w:rPr>
          <w:delText xml:space="preserve"> over Large Spatial and Temporal Scales.</w:delText>
        </w:r>
      </w:del>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bookmarkStart w:id="18" w:name="_GoBack"/>
      <w:bookmarkEnd w:id="18"/>
    </w:p>
    <w:p w14:paraId="7A6F2166" w14:textId="77777777" w:rsidR="00DD03A9" w:rsidRDefault="00C76F7F">
      <w:ins w:id="19" w:author="Iain Malcolm" w:date="2015-04-22T11:24:00Z">
        <w:r>
          <w:t>Fisheries management and conservation decisions are often based on</w:t>
        </w:r>
      </w:ins>
      <w:del w:id="20" w:author="Iain Malcolm" w:date="2015-04-22T11:24:00Z">
        <w:r w:rsidR="000876E4" w:rsidDel="00C76F7F">
          <w:delText>The</w:delText>
        </w:r>
      </w:del>
      <w:r w:rsidR="000876E4">
        <w:t xml:space="preserve"> </w:t>
      </w:r>
      <w:ins w:id="21" w:author="Iain Malcolm" w:date="2015-04-22T11:23:00Z">
        <w:r>
          <w:t xml:space="preserve">estimates of </w:t>
        </w:r>
      </w:ins>
      <w:del w:id="22" w:author="Iain Malcolm" w:date="2015-04-22T11:23:00Z">
        <w:r w:rsidR="000876E4" w:rsidDel="00C76F7F">
          <w:delText xml:space="preserve">use of </w:delText>
        </w:r>
      </w:del>
      <w:del w:id="23" w:author="Iain Malcolm" w:date="2015-04-22T11:22:00Z">
        <w:r w:rsidR="000876E4" w:rsidDel="00C76F7F">
          <w:delText>juvenille</w:delText>
        </w:r>
      </w:del>
      <w:ins w:id="24" w:author="Iain Malcolm" w:date="2015-04-22T11:22:00Z">
        <w:r>
          <w:t>Juvenile</w:t>
        </w:r>
      </w:ins>
      <w:r w:rsidR="000876E4">
        <w:t xml:space="preserve"> salmon</w:t>
      </w:r>
      <w:ins w:id="25" w:author="Iain Malcolm" w:date="2015-04-22T11:23:00Z">
        <w:r>
          <w:t>id</w:t>
        </w:r>
      </w:ins>
      <w:r w:rsidR="000876E4">
        <w:t xml:space="preserve"> abundance </w:t>
      </w:r>
      <w:del w:id="26" w:author="Iain Malcolm" w:date="2015-04-22T11:24:00Z">
        <w:r w:rsidR="000876E4" w:rsidDel="00C76F7F">
          <w:delText>estimates based on</w:delText>
        </w:r>
      </w:del>
      <w:ins w:id="27" w:author="Iain Malcolm" w:date="2015-04-22T11:25:00Z">
        <w:r>
          <w:t xml:space="preserve"> derived from</w:t>
        </w:r>
      </w:ins>
      <w:r w:rsidR="000876E4">
        <w:t xml:space="preserve"> electrofishing </w:t>
      </w:r>
      <w:ins w:id="28" w:author="Iain Malcolm" w:date="2015-04-22T11:25:00Z">
        <w:r>
          <w:t>data</w:t>
        </w:r>
      </w:ins>
      <w:del w:id="29" w:author="Iain Malcolm" w:date="2015-04-22T11:25:00Z">
        <w:r w:rsidR="000876E4" w:rsidDel="00C76F7F">
          <w:delText>for management and conservation is widespread</w:delText>
        </w:r>
      </w:del>
      <w:del w:id="30" w:author="Iain Malcolm" w:date="2015-04-22T11:26:00Z">
        <w:r w:rsidR="000876E4" w:rsidDel="00C76F7F">
          <w:delText>.  For practical reasons</w:delText>
        </w:r>
        <w:r w:rsidR="00E45364" w:rsidDel="00C76F7F">
          <w:delText xml:space="preserve"> single pass electrofishing is often favoured over multipass electrofishing.</w:delText>
        </w:r>
        <w:r w:rsidR="000876E4" w:rsidDel="00C76F7F">
          <w:delText xml:space="preserve"> It is well known that r</w:delText>
        </w:r>
      </w:del>
      <w:ins w:id="31" w:author="Iain Malcolm" w:date="2015-04-22T11:26:00Z">
        <w:r>
          <w:t xml:space="preserve"> In such circumstances, accurate</w:t>
        </w:r>
      </w:ins>
      <w:del w:id="32" w:author="Iain Malcolm" w:date="2015-04-22T11:27:00Z">
        <w:r w:rsidR="000876E4" w:rsidDel="00C76F7F">
          <w:delText>eliable</w:delText>
        </w:r>
      </w:del>
      <w:r w:rsidR="000876E4">
        <w:t xml:space="preserve"> estimates of abundance</w:t>
      </w:r>
      <w:del w:id="33" w:author="Iain Malcolm" w:date="2015-04-22T11:26:00Z">
        <w:r w:rsidR="000876E4" w:rsidDel="00C76F7F">
          <w:delText xml:space="preserve"> from electrofishing</w:delText>
        </w:r>
      </w:del>
      <w:r w:rsidR="000876E4">
        <w:t xml:space="preserve"> re</w:t>
      </w:r>
      <w:ins w:id="34" w:author="Iain Malcolm" w:date="2015-04-22T11:30:00Z">
        <w:r>
          <w:t>quire</w:t>
        </w:r>
      </w:ins>
      <w:del w:id="35" w:author="Iain Malcolm" w:date="2015-04-22T11:30:00Z">
        <w:r w:rsidR="000876E4" w:rsidDel="00C76F7F">
          <w:delText>ly on</w:delText>
        </w:r>
      </w:del>
      <w:r w:rsidR="000876E4">
        <w:t xml:space="preserve"> reliable estimates of capture efficiency</w:t>
      </w:r>
      <w:r w:rsidR="00E45364">
        <w:t xml:space="preserve">, which </w:t>
      </w:r>
      <w:ins w:id="36" w:author="Iain Malcolm" w:date="2015-04-22T11:52:00Z">
        <w:r w:rsidR="002E5A5E">
          <w:t>is only available from</w:t>
        </w:r>
      </w:ins>
      <w:del w:id="37" w:author="Iain Malcolm" w:date="2015-04-22T11:52:00Z">
        <w:r w:rsidR="00E45364" w:rsidDel="002E5A5E">
          <w:delText>require</w:delText>
        </w:r>
      </w:del>
      <w:del w:id="38" w:author="Iain Malcolm" w:date="2015-04-22T11:27:00Z">
        <w:r w:rsidR="00E45364" w:rsidDel="00C76F7F">
          <w:delText>s</w:delText>
        </w:r>
      </w:del>
      <w:r w:rsidR="00E45364">
        <w:t xml:space="preserve"> multi</w:t>
      </w:r>
      <w:ins w:id="39" w:author="Iain Malcolm" w:date="2015-04-22T11:52:00Z">
        <w:r w:rsidR="002E5A5E">
          <w:t>-pass</w:t>
        </w:r>
      </w:ins>
      <w:del w:id="40" w:author="Iain Malcolm" w:date="2015-04-22T11:52:00Z">
        <w:r w:rsidR="00E45364" w:rsidDel="002E5A5E">
          <w:delText>ple</w:delText>
        </w:r>
      </w:del>
      <w:r w:rsidR="00E45364">
        <w:t xml:space="preserve"> electrofishing </w:t>
      </w:r>
      <w:ins w:id="41" w:author="Iain Malcolm" w:date="2015-04-22T11:53:00Z">
        <w:r w:rsidR="002E5A5E">
          <w:t>data</w:t>
        </w:r>
      </w:ins>
      <w:del w:id="42" w:author="Iain Malcolm" w:date="2015-04-22T11:53:00Z">
        <w:r w:rsidR="00E45364" w:rsidDel="002E5A5E">
          <w:delText>passes</w:delText>
        </w:r>
      </w:del>
      <w:r w:rsidR="000876E4">
        <w:t xml:space="preserve">. </w:t>
      </w:r>
      <w:commentRangeStart w:id="43"/>
      <w:commentRangeStart w:id="44"/>
      <w:ins w:id="45" w:author="Iain Malcolm" w:date="2015-04-22T11:29:00Z">
        <w:r>
          <w:t>Typically</w:t>
        </w:r>
      </w:ins>
      <w:commentRangeEnd w:id="43"/>
      <w:ins w:id="46" w:author="Iain Malcolm" w:date="2015-04-22T11:34:00Z">
        <w:r w:rsidR="009F3301">
          <w:rPr>
            <w:rStyle w:val="CommentReference"/>
          </w:rPr>
          <w:commentReference w:id="43"/>
        </w:r>
      </w:ins>
      <w:ins w:id="47" w:author="Iain Malcolm" w:date="2015-04-22T11:29:00Z">
        <w:r>
          <w:t>, capture probability is estimated for individual sites visits</w:t>
        </w:r>
      </w:ins>
      <w:ins w:id="48" w:author="Iain Malcolm" w:date="2015-04-22T11:53:00Z">
        <w:r w:rsidR="002E5A5E">
          <w:t>,</w:t>
        </w:r>
      </w:ins>
      <w:ins w:id="49" w:author="Iain Malcolm" w:date="2015-04-22T11:29:00Z">
        <w:r>
          <w:t xml:space="preserve"> or in the case of single pass fishing, assumed to be constant. </w:t>
        </w:r>
      </w:ins>
      <w:commentRangeEnd w:id="44"/>
      <w:ins w:id="50" w:author="Iain Malcolm" w:date="2015-04-22T12:01:00Z">
        <w:r w:rsidR="007341C5">
          <w:rPr>
            <w:rStyle w:val="CommentReference"/>
          </w:rPr>
          <w:commentReference w:id="44"/>
        </w:r>
      </w:ins>
      <w:ins w:id="51" w:author="Iain Malcolm" w:date="2015-04-22T11:29:00Z">
        <w:r>
          <w:t>More recently</w:t>
        </w:r>
      </w:ins>
      <w:commentRangeStart w:id="52"/>
      <w:del w:id="53" w:author="Iain Malcolm" w:date="2015-04-22T11:29:00Z">
        <w:r w:rsidR="000876E4" w:rsidDel="00C76F7F">
          <w:delText>Typically</w:delText>
        </w:r>
      </w:del>
      <w:r w:rsidR="000876E4">
        <w:t xml:space="preserve"> hierarchical Bayesian models </w:t>
      </w:r>
      <w:r w:rsidR="00E45364">
        <w:t>have been</w:t>
      </w:r>
      <w:r w:rsidR="000876E4">
        <w:t xml:space="preserve"> used to </w:t>
      </w:r>
      <w:r w:rsidR="00E45364">
        <w:t>model capture probability (and jointly fish density)</w:t>
      </w:r>
      <w:r w:rsidR="000876E4">
        <w:t xml:space="preserve"> </w:t>
      </w:r>
      <w:r w:rsidR="00E45364">
        <w:t>but these approaches do not scale well to large</w:t>
      </w:r>
      <w:ins w:id="54" w:author="Iain Malcolm" w:date="2015-04-22T11:31:00Z">
        <w:r>
          <w:t>r</w:t>
        </w:r>
      </w:ins>
      <w:r w:rsidR="00E45364">
        <w:t xml:space="preserve"> datasets</w:t>
      </w:r>
      <w:ins w:id="55" w:author="Iain Malcolm" w:date="2015-04-22T11:31:00Z">
        <w:r>
          <w:t>, taking considerable time to fit thereby reducing opportunities for model selection</w:t>
        </w:r>
      </w:ins>
      <w:del w:id="56" w:author="Iain Malcolm" w:date="2015-04-22T11:31:00Z">
        <w:r w:rsidR="00E45364" w:rsidDel="00C76F7F">
          <w:delText xml:space="preserve"> and so are not, currently, suitable for analyses of national scale datasets</w:delText>
        </w:r>
        <w:commentRangeEnd w:id="52"/>
        <w:r w:rsidDel="00C76F7F">
          <w:rPr>
            <w:rStyle w:val="CommentReference"/>
          </w:rPr>
          <w:commentReference w:id="52"/>
        </w:r>
      </w:del>
      <w:r w:rsidR="00E45364">
        <w:t>.</w:t>
      </w:r>
      <w:r w:rsidR="000876E4">
        <w:t xml:space="preserve"> </w:t>
      </w:r>
      <w:del w:id="57" w:author="Iain Malcolm" w:date="2015-04-22T11:31:00Z">
        <w:r w:rsidR="00E45364" w:rsidDel="009F3301">
          <w:delText>We</w:delText>
        </w:r>
      </w:del>
      <w:r w:rsidR="00E45364">
        <w:t xml:space="preserve"> </w:t>
      </w:r>
      <w:ins w:id="58" w:author="Iain Malcolm" w:date="2015-04-22T11:31:00Z">
        <w:r w:rsidR="009F3301">
          <w:t xml:space="preserve">This paper </w:t>
        </w:r>
      </w:ins>
      <w:r w:rsidR="00E45364">
        <w:t>present</w:t>
      </w:r>
      <w:ins w:id="59" w:author="Iain Malcolm" w:date="2015-04-22T11:32:00Z">
        <w:r w:rsidR="009F3301">
          <w:t>s</w:t>
        </w:r>
      </w:ins>
      <w:r w:rsidR="00E45364">
        <w:t xml:space="preserve"> an approach</w:t>
      </w:r>
      <w:ins w:id="60" w:author="Iain Malcolm" w:date="2015-04-22T11:32:00Z">
        <w:r w:rsidR="009F3301">
          <w:t xml:space="preserve"> for estimating capture probability</w:t>
        </w:r>
      </w:ins>
      <w:r w:rsidR="00E45364">
        <w:t xml:space="preserve"> based on classical conditional likelihood methods which allow capture probability to be modelled in terms of linear and non-linear (non-parametric) relationships</w:t>
      </w:r>
      <w:ins w:id="61" w:author="Iain Malcolm" w:date="2015-04-22T11:33:00Z">
        <w:r w:rsidR="009F3301">
          <w:t xml:space="preserve"> with </w:t>
        </w:r>
        <w:commentRangeStart w:id="62"/>
        <w:r w:rsidR="009F3301">
          <w:t>covariates</w:t>
        </w:r>
      </w:ins>
      <w:commentRangeEnd w:id="62"/>
      <w:ins w:id="63" w:author="Iain Malcolm" w:date="2015-04-22T11:38:00Z">
        <w:r w:rsidR="009F3301">
          <w:rPr>
            <w:rStyle w:val="CommentReference"/>
          </w:rPr>
          <w:commentReference w:id="62"/>
        </w:r>
      </w:ins>
      <w:ins w:id="64" w:author="Iain Malcolm" w:date="2015-04-22T11:40:00Z">
        <w:r w:rsidR="009F3301">
          <w:t xml:space="preserve"> that affect capture probability</w:t>
        </w:r>
      </w:ins>
      <w:ins w:id="65" w:author="Iain Malcolm" w:date="2015-04-22T11:42:00Z">
        <w:r w:rsidR="00B86832">
          <w:t xml:space="preserve"> including habitat and personnel or equipment</w:t>
        </w:r>
      </w:ins>
      <w:r w:rsidR="00E45364">
        <w:t>.</w:t>
      </w:r>
      <w:del w:id="66" w:author="Iain Malcolm" w:date="2015-04-22T11:32:00Z">
        <w:r w:rsidR="00E45364" w:rsidDel="009F3301">
          <w:delText xml:space="preserve"> </w:delText>
        </w:r>
      </w:del>
      <w:r w:rsidR="00E45364">
        <w:t xml:space="preserve"> The use of conditional likelihood provides a simple way to investigate complex</w:t>
      </w:r>
      <w:del w:id="67" w:author="Iain Malcolm" w:date="2015-04-22T11:41:00Z">
        <w:r w:rsidR="00E45364" w:rsidDel="009F3301">
          <w:delText xml:space="preserve"> covariate</w:delText>
        </w:r>
      </w:del>
      <w:r w:rsidR="00E45364">
        <w:t xml:space="preserve"> relationships.</w:t>
      </w:r>
      <w:r w:rsidR="00067B51">
        <w:t xml:space="preserve">  </w:t>
      </w:r>
      <w:commentRangeStart w:id="68"/>
      <w:del w:id="69" w:author="Iain Malcolm" w:date="2015-04-22T11:48:00Z">
        <w:r w:rsidR="00067B51" w:rsidDel="00B86832">
          <w:delText xml:space="preserve">We present a set of </w:delText>
        </w:r>
      </w:del>
      <w:del w:id="70" w:author="Iain Malcolm" w:date="2015-04-22T11:44:00Z">
        <w:r w:rsidR="00067B51" w:rsidDel="00B86832">
          <w:delText xml:space="preserve">best approximating </w:delText>
        </w:r>
      </w:del>
      <w:del w:id="71" w:author="Iain Malcolm" w:date="2015-04-22T11:48:00Z">
        <w:r w:rsidR="00067B51" w:rsidDel="00B86832">
          <w:delText>c</w:delText>
        </w:r>
      </w:del>
      <w:ins w:id="72" w:author="Iain Malcolm" w:date="2015-04-22T11:48:00Z">
        <w:r w:rsidR="00B86832">
          <w:t>C</w:t>
        </w:r>
      </w:ins>
      <w:r w:rsidR="00067B51">
        <w:t>apture probability models</w:t>
      </w:r>
      <w:ins w:id="73" w:author="Iain Malcolm" w:date="2015-04-22T11:48:00Z">
        <w:r w:rsidR="00B86832">
          <w:t xml:space="preserve"> were fitted to multi-pass electrofishing data</w:t>
        </w:r>
      </w:ins>
      <w:r w:rsidR="00067B51">
        <w:t xml:space="preserve"> for Scotland over the years 1996 to 2014</w:t>
      </w:r>
      <w:ins w:id="74" w:author="Iain Malcolm" w:date="2015-04-22T11:44:00Z">
        <w:r w:rsidR="00B86832">
          <w:t>.</w:t>
        </w:r>
      </w:ins>
      <w:ins w:id="75" w:author="Iain Malcolm" w:date="2015-04-22T11:49:00Z">
        <w:r w:rsidR="00B86832">
          <w:t xml:space="preserve"> GIS covariates were included as proxies for habitat, while information on organisation </w:t>
        </w:r>
      </w:ins>
      <w:ins w:id="76" w:author="Iain Malcolm" w:date="2015-04-22T11:50:00Z">
        <w:r w:rsidR="00B86832">
          <w:t>allowed</w:t>
        </w:r>
      </w:ins>
      <w:ins w:id="77" w:author="Iain Malcolm" w:date="2015-04-22T11:49:00Z">
        <w:r w:rsidR="00B86832">
          <w:t xml:space="preserve"> </w:t>
        </w:r>
      </w:ins>
      <w:ins w:id="78" w:author="Iain Malcolm" w:date="2015-04-22T11:50:00Z">
        <w:r w:rsidR="00B86832">
          <w:t>for variability in equipment, procedures and personnel.</w:t>
        </w:r>
      </w:ins>
      <w:r w:rsidR="00067B51">
        <w:t xml:space="preserve"> </w:t>
      </w:r>
      <w:del w:id="79" w:author="Iain Malcolm" w:date="2015-04-22T11:44:00Z">
        <w:r w:rsidR="00067B51" w:rsidDel="00B86832">
          <w:delText>u</w:delText>
        </w:r>
      </w:del>
      <w:del w:id="80" w:author="Iain Malcolm" w:date="2015-04-22T11:43:00Z">
        <w:r w:rsidR="00067B51" w:rsidDel="00B86832">
          <w:delText>tilising</w:delText>
        </w:r>
      </w:del>
      <w:del w:id="81" w:author="Iain Malcolm" w:date="2015-04-22T11:48:00Z">
        <w:r w:rsidR="00067B51" w:rsidDel="00B86832">
          <w:delText xml:space="preserve"> GIS</w:delText>
        </w:r>
      </w:del>
      <w:del w:id="82" w:author="Iain Malcolm" w:date="2015-04-22T11:47:00Z">
        <w:r w:rsidR="00067B51" w:rsidDel="00B86832">
          <w:delText xml:space="preserve"> based</w:delText>
        </w:r>
      </w:del>
      <w:del w:id="83" w:author="Iain Malcolm" w:date="2015-04-22T11:48:00Z">
        <w:r w:rsidR="00067B51" w:rsidDel="00B86832">
          <w:delText xml:space="preserve"> covariates which will allow the prediction of capture probability to any new site or to sites on which only single pass electrofishing has taken place.  </w:delText>
        </w:r>
        <w:commentRangeEnd w:id="68"/>
        <w:r w:rsidR="009F3301" w:rsidDel="00B86832">
          <w:rPr>
            <w:rStyle w:val="CommentReference"/>
          </w:rPr>
          <w:commentReference w:id="68"/>
        </w:r>
      </w:del>
      <w:commentRangeStart w:id="84"/>
      <w:del w:id="85" w:author="Iain Malcolm" w:date="2015-04-22T11:50:00Z">
        <w:r w:rsidR="00067B51" w:rsidDel="00B86832">
          <w:delText>Sampling protocol</w:delText>
        </w:r>
      </w:del>
      <w:r w:rsidR="00067B51">
        <w:t xml:space="preserve"> </w:t>
      </w:r>
      <w:ins w:id="86" w:author="Iain Malcolm" w:date="2015-04-22T11:50:00Z">
        <w:r w:rsidR="00B86832">
          <w:t xml:space="preserve">Organisation </w:t>
        </w:r>
      </w:ins>
      <w:r w:rsidR="00067B51">
        <w:t xml:space="preserve">was the most important covariate, followed by Fish age class (fry, </w:t>
      </w:r>
      <w:proofErr w:type="spellStart"/>
      <w:r w:rsidR="00067B51">
        <w:t>parr</w:t>
      </w:r>
      <w:proofErr w:type="spellEnd"/>
      <w:r w:rsidR="00067B51">
        <w:t>)</w:t>
      </w:r>
      <w:ins w:id="87" w:author="Iain Malcolm" w:date="2015-04-22T11:51:00Z">
        <w:r w:rsidR="00B86832">
          <w:t xml:space="preserve">, </w:t>
        </w:r>
      </w:ins>
      <w:del w:id="88" w:author="Iain Malcolm" w:date="2015-04-22T11:51:00Z">
        <w:r w:rsidR="00067B51" w:rsidDel="00B86832">
          <w:delText xml:space="preserve"> and </w:delText>
        </w:r>
      </w:del>
      <w:r w:rsidR="00067B51">
        <w:t>species (salmon, trout) and day of year</w:t>
      </w:r>
      <w:ins w:id="89" w:author="Iain Malcolm" w:date="2015-04-22T11:51:00Z">
        <w:r w:rsidR="00B86832">
          <w:t>.</w:t>
        </w:r>
      </w:ins>
      <w:del w:id="90" w:author="Iain Malcolm" w:date="2015-04-22T11:51:00Z">
        <w:r w:rsidR="00067B51" w:rsidDel="00B86832">
          <w:delText>, o</w:delText>
        </w:r>
      </w:del>
      <w:ins w:id="91" w:author="Iain Malcolm" w:date="2015-04-22T11:51:00Z">
        <w:r w:rsidR="00B86832">
          <w:t xml:space="preserve"> O</w:t>
        </w:r>
      </w:ins>
      <w:r w:rsidR="00067B51">
        <w:t>ther factors such as width</w:t>
      </w:r>
      <w:ins w:id="92" w:author="Iain Malcolm" w:date="2015-04-22T11:51:00Z">
        <w:r w:rsidR="00B86832">
          <w:t xml:space="preserve"> and</w:t>
        </w:r>
      </w:ins>
      <w:del w:id="93" w:author="Iain Malcolm" w:date="2015-04-22T11:51:00Z">
        <w:r w:rsidR="00067B51" w:rsidDel="00B86832">
          <w:delText>,</w:delText>
        </w:r>
      </w:del>
      <w:r w:rsidR="00067B51">
        <w:t xml:space="preserve"> gradient affected capture probability to a lesser extent</w:t>
      </w:r>
      <w:commentRangeEnd w:id="84"/>
      <w:r w:rsidR="009F3301">
        <w:rPr>
          <w:rStyle w:val="CommentReference"/>
        </w:rPr>
        <w:commentReference w:id="84"/>
      </w:r>
      <w:r w:rsidR="00067B51">
        <w:t xml:space="preserve">.  </w:t>
      </w:r>
      <w:commentRangeStart w:id="94"/>
      <w:r w:rsidR="00067B51">
        <w:t xml:space="preserve">The simplifications introduced over HBMs allowed a full model selection procedure (potentially even model averaging) to be conducted.  </w:t>
      </w:r>
      <w:commentRangeEnd w:id="94"/>
      <w:r w:rsidR="00B86832">
        <w:rPr>
          <w:rStyle w:val="CommentReference"/>
        </w:rPr>
        <w:commentReference w:id="94"/>
      </w:r>
      <w:r w:rsidR="00067B51">
        <w:t xml:space="preserve">A simulation study was conducted to show the effect of these simplifying </w:t>
      </w:r>
      <w:r w:rsidR="008D708E">
        <w:t>assumptions as</w:t>
      </w:r>
      <w:r w:rsidR="00067B51">
        <w:t xml:space="preserve"> well as the overall impact of modelling capture probability.</w:t>
      </w:r>
    </w:p>
    <w:p w14:paraId="146136FA" w14:textId="77777777" w:rsidR="00DD03A9" w:rsidRDefault="00DD03A9">
      <w:r>
        <w:t xml:space="preserve">Keywords: Atlantic </w:t>
      </w:r>
      <w:proofErr w:type="gramStart"/>
      <w:r>
        <w:t>Salmon</w:t>
      </w:r>
      <w:proofErr w:type="gramEnd"/>
      <w:r>
        <w:t xml:space="preserve">, Fry, Parr, Capture Efficiency / Probability, Electrofishing. </w:t>
      </w:r>
    </w:p>
    <w:p w14:paraId="7086BE1A" w14:textId="77777777" w:rsidR="00DD03A9" w:rsidRDefault="00DD03A9" w:rsidP="008D708E">
      <w:pPr>
        <w:pStyle w:val="Heading1"/>
      </w:pPr>
      <w:r>
        <w:t>Introduction</w:t>
      </w:r>
    </w:p>
    <w:p w14:paraId="7C37EEDE" w14:textId="77777777" w:rsidR="00FD7D60" w:rsidRDefault="00FD7D60" w:rsidP="00FD7D60">
      <w:pPr>
        <w:pStyle w:val="ListParagraph"/>
        <w:numPr>
          <w:ilvl w:val="0"/>
          <w:numId w:val="1"/>
        </w:numPr>
      </w:pPr>
      <w:r>
        <w:t>Estimating density is important for fishery management and conservation</w:t>
      </w:r>
    </w:p>
    <w:p w14:paraId="08D3AB92" w14:textId="77777777" w:rsidR="00FD7D60" w:rsidRDefault="00FD7D60" w:rsidP="00FD7D60">
      <w:pPr>
        <w:pStyle w:val="ListParagraph"/>
        <w:numPr>
          <w:ilvl w:val="0"/>
          <w:numId w:val="1"/>
        </w:numPr>
        <w:rPr>
          <w:ins w:id="95" w:author="Iain Malcolm" w:date="2015-04-22T11:57:00Z"/>
        </w:rPr>
      </w:pPr>
      <w:r>
        <w:t>To estimate density from electrofishing data you need to estimate capture probability</w:t>
      </w:r>
    </w:p>
    <w:p w14:paraId="595532F1" w14:textId="1904B756" w:rsidR="007341C5" w:rsidRDefault="007341C5" w:rsidP="00FD7D60">
      <w:pPr>
        <w:pStyle w:val="ListParagraph"/>
        <w:numPr>
          <w:ilvl w:val="0"/>
          <w:numId w:val="1"/>
        </w:numPr>
      </w:pPr>
      <w:commentRangeStart w:id="96"/>
      <w:ins w:id="97" w:author="Iain Malcolm" w:date="2015-04-22T11:57:00Z">
        <w:r>
          <w:t xml:space="preserve">Capture probability varies with </w:t>
        </w:r>
        <w:proofErr w:type="spellStart"/>
        <w:r>
          <w:t>x</w:t>
        </w:r>
        <w:proofErr w:type="gramStart"/>
        <w:r>
          <w:t>,y,z</w:t>
        </w:r>
        <w:proofErr w:type="spellEnd"/>
        <w:proofErr w:type="gramEnd"/>
        <w:r>
          <w:t>………</w:t>
        </w:r>
        <w:commentRangeEnd w:id="96"/>
        <w:r>
          <w:rPr>
            <w:rStyle w:val="CommentReference"/>
          </w:rPr>
          <w:commentReference w:id="96"/>
        </w:r>
      </w:ins>
    </w:p>
    <w:p w14:paraId="3B69A953" w14:textId="77777777" w:rsidR="00FD7D60" w:rsidRDefault="00FD7D60" w:rsidP="00FD7D60">
      <w:pPr>
        <w:pStyle w:val="ListParagraph"/>
        <w:numPr>
          <w:ilvl w:val="0"/>
          <w:numId w:val="1"/>
        </w:numPr>
      </w:pPr>
      <w:r>
        <w:lastRenderedPageBreak/>
        <w:t xml:space="preserve">Capture probability estimation requires </w:t>
      </w:r>
      <w:proofErr w:type="spellStart"/>
      <w:r>
        <w:t>multipass</w:t>
      </w:r>
      <w:proofErr w:type="spellEnd"/>
      <w:r>
        <w:t xml:space="preserve"> fishing</w:t>
      </w:r>
    </w:p>
    <w:p w14:paraId="5F91B236" w14:textId="77777777" w:rsidR="00FD7D60" w:rsidRDefault="00FD7D60" w:rsidP="00FD7D60">
      <w:pPr>
        <w:pStyle w:val="ListParagraph"/>
        <w:numPr>
          <w:ilvl w:val="0"/>
          <w:numId w:val="1"/>
        </w:numPr>
        <w:rPr>
          <w:ins w:id="98" w:author="Iain Malcolm" w:date="2015-04-22T11:55:00Z"/>
        </w:rPr>
      </w:pPr>
      <w:commentRangeStart w:id="99"/>
      <w:r>
        <w:t>Often single pass is used for practical reasons</w:t>
      </w:r>
      <w:commentRangeEnd w:id="99"/>
      <w:r w:rsidR="007341C5">
        <w:rPr>
          <w:rStyle w:val="CommentReference"/>
        </w:rPr>
        <w:commentReference w:id="99"/>
      </w:r>
    </w:p>
    <w:p w14:paraId="79750586" w14:textId="07801FEB" w:rsidR="007341C5" w:rsidRDefault="007341C5" w:rsidP="00FD7D60">
      <w:pPr>
        <w:pStyle w:val="ListParagraph"/>
        <w:numPr>
          <w:ilvl w:val="0"/>
          <w:numId w:val="1"/>
        </w:numPr>
      </w:pPr>
      <w:ins w:id="100" w:author="Iain Malcolm" w:date="2015-04-22T11:55:00Z">
        <w:r>
          <w:t>Typically capture probability and density estimated on a visit by vis</w:t>
        </w:r>
      </w:ins>
      <w:ins w:id="101" w:author="Iain Malcolm" w:date="2015-04-22T11:56:00Z">
        <w:r>
          <w:t>i</w:t>
        </w:r>
      </w:ins>
      <w:ins w:id="102" w:author="Iain Malcolm" w:date="2015-04-22T11:55:00Z">
        <w:r>
          <w:t>t basis</w:t>
        </w:r>
      </w:ins>
      <w:ins w:id="103" w:author="Iain Malcolm" w:date="2015-04-22T11:56:00Z">
        <w:r>
          <w:t>, issues for uncertainty, especially at low numbers or zero counts.</w:t>
        </w:r>
      </w:ins>
    </w:p>
    <w:p w14:paraId="736EB262" w14:textId="77777777"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p>
    <w:p w14:paraId="78BE4199" w14:textId="77777777" w:rsidR="00FD7D60" w:rsidRDefault="00FD7D60" w:rsidP="00FD7D60">
      <w:pPr>
        <w:pStyle w:val="ListParagraph"/>
        <w:numPr>
          <w:ilvl w:val="0"/>
          <w:numId w:val="1"/>
        </w:numPr>
      </w:pPr>
      <w:r>
        <w:t>Conditional likelihood approaches are a simplification over HBMs but provide huge savings in efficiency and allow for complex models to be applied relatively easily using standard tools in R.</w:t>
      </w:r>
    </w:p>
    <w:p w14:paraId="35E78F48" w14:textId="77777777" w:rsidR="00FD7D60" w:rsidRDefault="00FD7D60" w:rsidP="00FD7D60">
      <w:pPr>
        <w:pStyle w:val="ListParagraph"/>
        <w:numPr>
          <w:ilvl w:val="0"/>
          <w:numId w:val="1"/>
        </w:numPr>
      </w:pPr>
      <w:r>
        <w:t xml:space="preserve">We present an analysis of capture probability for </w:t>
      </w:r>
      <w:proofErr w:type="spellStart"/>
      <w:r>
        <w:t>xxxx</w:t>
      </w:r>
      <w:proofErr w:type="spellEnd"/>
      <w:r>
        <w:t xml:space="preserve"> sites covering Scotland for the years 1996 to 2014.</w:t>
      </w:r>
    </w:p>
    <w:p w14:paraId="0F708B03" w14:textId="77777777" w:rsidR="00A21462" w:rsidRDefault="00A21462" w:rsidP="00FD7D60">
      <w:pPr>
        <w:pStyle w:val="ListParagraph"/>
        <w:numPr>
          <w:ilvl w:val="0"/>
          <w:numId w:val="1"/>
        </w:numPr>
      </w:pPr>
      <w:commentRangeStart w:id="104"/>
      <w:r>
        <w:t>We consider covariates that allow predictions to be made for new sites, such as temporal, spatial and GIS derived, and sampling protocol covariates.</w:t>
      </w:r>
      <w:commentRangeEnd w:id="104"/>
      <w:r w:rsidR="007341C5">
        <w:rPr>
          <w:rStyle w:val="CommentReference"/>
        </w:rPr>
        <w:commentReference w:id="104"/>
      </w:r>
    </w:p>
    <w:p w14:paraId="6B919B00" w14:textId="77777777" w:rsidR="00FD7D60" w:rsidRDefault="00FD7D60" w:rsidP="00FD7D60">
      <w:pPr>
        <w:pStyle w:val="ListParagraph"/>
        <w:numPr>
          <w:ilvl w:val="0"/>
          <w:numId w:val="1"/>
        </w:numPr>
      </w:pPr>
      <w:r>
        <w:t xml:space="preserve">A simulation study is used to support the conclusions and to investigate the </w:t>
      </w:r>
      <w:r w:rsidR="00E71E50">
        <w:t>implications</w:t>
      </w:r>
      <w:r>
        <w:t xml:space="preserve"> of simplifying the modelling assumptions</w:t>
      </w:r>
      <w:r w:rsidR="00A21462">
        <w:t>.</w:t>
      </w:r>
    </w:p>
    <w:p w14:paraId="4BF42F95" w14:textId="2971B330" w:rsidR="00FD7D60" w:rsidDel="007341C5" w:rsidRDefault="00A21462" w:rsidP="001C472E">
      <w:pPr>
        <w:pStyle w:val="ListParagraph"/>
        <w:numPr>
          <w:ilvl w:val="0"/>
          <w:numId w:val="1"/>
        </w:numPr>
        <w:rPr>
          <w:del w:id="105" w:author="Iain Malcolm" w:date="2015-04-22T12:01:00Z"/>
        </w:rPr>
      </w:pPr>
      <w:del w:id="106" w:author="Iain Malcolm" w:date="2015-04-22T12:01:00Z">
        <w:r w:rsidDel="007341C5">
          <w:delText>In addition, because it is still common practice to ignore the effects of variable capture probability we also use the simulation study to show the effects of assuming</w:delText>
        </w:r>
        <w:r w:rsidR="00E71E50" w:rsidDel="007341C5">
          <w:delText xml:space="preserve"> it</w:delText>
        </w:r>
        <w:r w:rsidDel="007341C5">
          <w:delText xml:space="preserve"> constant</w:delText>
        </w:r>
        <w:r w:rsidR="00E71E50" w:rsidDel="007341C5">
          <w:delText>.</w:delText>
        </w:r>
        <w:r w:rsidDel="007341C5">
          <w:delText xml:space="preserve"> </w:delText>
        </w:r>
      </w:del>
    </w:p>
    <w:p w14:paraId="71D24636" w14:textId="77777777" w:rsidR="00DD03A9" w:rsidRDefault="00DD03A9" w:rsidP="008D708E">
      <w:pPr>
        <w:pStyle w:val="Heading1"/>
      </w:pPr>
      <w:commentRangeStart w:id="107"/>
      <w:r>
        <w:t>Materials</w:t>
      </w:r>
      <w:commentRangeEnd w:id="107"/>
      <w:r w:rsidR="001C2CA1">
        <w:rPr>
          <w:rStyle w:val="CommentReference"/>
          <w:rFonts w:asciiTheme="minorHAnsi" w:eastAsiaTheme="minorHAnsi" w:hAnsiTheme="minorHAnsi" w:cstheme="minorBidi"/>
          <w:b w:val="0"/>
          <w:bCs w:val="0"/>
        </w:rPr>
        <w:commentReference w:id="107"/>
      </w:r>
      <w:r>
        <w:t xml:space="preserve"> and </w:t>
      </w:r>
      <w:commentRangeStart w:id="108"/>
      <w:r>
        <w:t>Methods</w:t>
      </w:r>
      <w:commentRangeEnd w:id="108"/>
      <w:r w:rsidR="001C2CA1">
        <w:rPr>
          <w:rStyle w:val="CommentReference"/>
          <w:rFonts w:asciiTheme="minorHAnsi" w:eastAsiaTheme="minorHAnsi" w:hAnsiTheme="minorHAnsi" w:cstheme="minorBidi"/>
          <w:b w:val="0"/>
          <w:bCs w:val="0"/>
        </w:rPr>
        <w:commentReference w:id="108"/>
      </w:r>
    </w:p>
    <w:p w14:paraId="2ADC72B7" w14:textId="3C1E9669" w:rsidR="00DD03A9" w:rsidDel="001C2CA1" w:rsidRDefault="009F20ED" w:rsidP="000D4188">
      <w:pPr>
        <w:pStyle w:val="Heading2"/>
        <w:rPr>
          <w:del w:id="109" w:author="Iain Malcolm" w:date="2015-04-22T12:04:00Z"/>
        </w:rPr>
      </w:pPr>
      <w:del w:id="110" w:author="Iain Malcolm" w:date="2015-04-22T12:04:00Z">
        <w:r w:rsidDel="001C2CA1">
          <w:delText>Study site</w:delText>
        </w:r>
      </w:del>
    </w:p>
    <w:p w14:paraId="66299BF0" w14:textId="77777777" w:rsidR="00273968" w:rsidRDefault="00273968" w:rsidP="00273968">
      <w:pPr>
        <w:pStyle w:val="ListParagraph"/>
        <w:numPr>
          <w:ilvl w:val="0"/>
          <w:numId w:val="2"/>
        </w:numPr>
      </w:pPr>
      <w:r>
        <w:t xml:space="preserve">We modelled the capture efficiency of electrofishing in </w:t>
      </w:r>
      <w:r w:rsidR="00FC518D">
        <w:t>208 catchments in Sc</w:t>
      </w:r>
      <w:r w:rsidR="00BD5709">
        <w:t>otland between 1980 and 2014</w:t>
      </w:r>
      <w:r w:rsidR="00E71E50">
        <w:t xml:space="preserve">.  </w:t>
      </w:r>
      <w:r w:rsidR="00E71E50" w:rsidRPr="00E71E50">
        <w:rPr>
          <w:b/>
        </w:rPr>
        <w:t>Figure 1</w:t>
      </w:r>
    </w:p>
    <w:p w14:paraId="65502EA3" w14:textId="6508ECEC" w:rsidR="006C65DD" w:rsidDel="001C2CA1" w:rsidRDefault="00F443AB" w:rsidP="00273968">
      <w:pPr>
        <w:pStyle w:val="ListParagraph"/>
        <w:numPr>
          <w:ilvl w:val="0"/>
          <w:numId w:val="2"/>
        </w:numPr>
        <w:rPr>
          <w:del w:id="111" w:author="Iain Malcolm" w:date="2015-04-22T12:02:00Z"/>
        </w:rPr>
      </w:pPr>
      <w:commentRangeStart w:id="112"/>
      <w:del w:id="113" w:author="Iain Malcolm" w:date="2015-04-22T12:02:00Z">
        <w:r w:rsidDel="001C2CA1">
          <w:delText xml:space="preserve">DESCRIBE Scotland? </w:delText>
        </w:r>
        <w:r w:rsidR="00E71E50" w:rsidDel="001C2CA1">
          <w:delText>Scotland consists of XX catchments greater than 500? m2 and</w:delText>
        </w:r>
        <w:r w:rsidR="006C65DD" w:rsidDel="001C2CA1">
          <w:delText xml:space="preserve"> xx small coastal catchments draining a total of xxx m</w:delText>
        </w:r>
        <w:r w:rsidR="006C65DD" w:rsidRPr="006C65DD" w:rsidDel="001C2CA1">
          <w:rPr>
            <w:vertAlign w:val="superscript"/>
          </w:rPr>
          <w:delText>2</w:delText>
        </w:r>
        <w:r w:rsidR="006C65DD" w:rsidDel="001C2CA1">
          <w:delText xml:space="preserve">. </w:delText>
        </w:r>
        <w:r w:rsidDel="001C2CA1">
          <w:delText xml:space="preserve"> The west coast of Scotland is characterised by fjordic inlets with many Islands and catchments, to the North lies Orkney and Shetland (no data from here so these are excluded from further discussion), while the east coast is characterised by </w:delText>
        </w:r>
        <w:r w:rsidRPr="00F443AB" w:rsidDel="001C2CA1">
          <w:rPr>
            <w:i/>
          </w:rPr>
          <w:delText>smooth</w:delText>
        </w:r>
        <w:r w:rsidDel="001C2CA1">
          <w:delText xml:space="preserve"> coastline and dominated by several large catchments.  </w:delText>
        </w:r>
        <w:r w:rsidR="006C65DD" w:rsidDel="001C2CA1">
          <w:delText>Landuse varies widely from industrial urban areas in central Scotland to remote uplands (largely deforested due to livestock and deer grazing).</w:delText>
        </w:r>
      </w:del>
      <w:commentRangeEnd w:id="112"/>
      <w:r w:rsidR="001C2CA1">
        <w:rPr>
          <w:rStyle w:val="CommentReference"/>
        </w:rPr>
        <w:commentReference w:id="112"/>
      </w:r>
    </w:p>
    <w:p w14:paraId="501A04FF" w14:textId="77777777" w:rsidR="00E71E50" w:rsidRPr="00273968" w:rsidRDefault="006C65DD" w:rsidP="00273968">
      <w:pPr>
        <w:pStyle w:val="ListParagraph"/>
        <w:numPr>
          <w:ilvl w:val="0"/>
          <w:numId w:val="2"/>
        </w:numPr>
      </w:pPr>
      <w:r>
        <w:t>We use catchment groupings based on SEPA hydrometric area (CAN WE DO BETTER) to define spatial strata</w:t>
      </w:r>
      <w:r w:rsidR="00F443AB">
        <w:t xml:space="preserve"> of similar areas</w:t>
      </w:r>
      <w:r>
        <w:t xml:space="preserve">. </w:t>
      </w:r>
      <w:r w:rsidR="00035681">
        <w:t xml:space="preserve"> Also </w:t>
      </w:r>
      <w:r w:rsidR="00035681" w:rsidRPr="00035681">
        <w:rPr>
          <w:b/>
        </w:rPr>
        <w:t>Figure 1</w:t>
      </w:r>
    </w:p>
    <w:p w14:paraId="113E860D" w14:textId="77777777" w:rsidR="009F20ED" w:rsidRDefault="009F20ED" w:rsidP="000D4188">
      <w:pPr>
        <w:pStyle w:val="Heading2"/>
      </w:pPr>
      <w:r>
        <w:t>Data collation</w:t>
      </w:r>
    </w:p>
    <w:p w14:paraId="26A96B47" w14:textId="77777777" w:rsidR="00A834CA" w:rsidRDefault="00A834CA" w:rsidP="00A834CA">
      <w:pPr>
        <w:pStyle w:val="ListParagraph"/>
        <w:numPr>
          <w:ilvl w:val="0"/>
          <w:numId w:val="5"/>
        </w:numPr>
      </w:pPr>
      <w:r>
        <w:t xml:space="preserve">Data was obtained from the SFCC, MSS, SEPA and Caithness DSFB. Again </w:t>
      </w:r>
      <w:r w:rsidRPr="00A834CA">
        <w:rPr>
          <w:b/>
        </w:rPr>
        <w:t>Figure 1</w:t>
      </w:r>
      <w:r>
        <w:rPr>
          <w:b/>
        </w:rPr>
        <w:t>, and Figure 2</w:t>
      </w:r>
      <w:r>
        <w:t xml:space="preserve"> - table</w:t>
      </w:r>
      <w:r w:rsidRPr="00A834CA">
        <w:t>.</w:t>
      </w:r>
    </w:p>
    <w:p w14:paraId="4C85525E" w14:textId="77777777" w:rsidR="00A834CA" w:rsidRDefault="00A834CA" w:rsidP="00A834CA">
      <w:pPr>
        <w:pStyle w:val="ListParagraph"/>
        <w:numPr>
          <w:ilvl w:val="0"/>
          <w:numId w:val="5"/>
        </w:numPr>
      </w:pPr>
      <w:r w:rsidRPr="009B4094">
        <w:t xml:space="preserve">Because many data sources </w:t>
      </w:r>
      <w:r>
        <w:t>d</w:t>
      </w:r>
      <w:r w:rsidRPr="009B4094">
        <w:t>o not reliably obtain ages from scale reading</w:t>
      </w:r>
      <w:r>
        <w:t>,</w:t>
      </w:r>
      <w:r w:rsidRPr="009B4094">
        <w:t xml:space="preserve"> electrofishing data was resolved to life</w:t>
      </w:r>
      <w:r>
        <w:t>-</w:t>
      </w:r>
      <w:r w:rsidRPr="009B4094">
        <w:t>stage</w:t>
      </w:r>
      <w:r>
        <w:t xml:space="preserve"> (fry or parr)</w:t>
      </w:r>
      <w:r w:rsidRPr="009B4094">
        <w:t xml:space="preserve"> rather than individual age class</w:t>
      </w:r>
      <w:r>
        <w:t>.</w:t>
      </w:r>
    </w:p>
    <w:p w14:paraId="31B5B63E" w14:textId="77777777" w:rsidR="00A834CA" w:rsidRPr="00A834CA" w:rsidRDefault="00A834CA" w:rsidP="00A834CA">
      <w:pPr>
        <w:pStyle w:val="ListParagraph"/>
        <w:numPr>
          <w:ilvl w:val="0"/>
          <w:numId w:val="5"/>
        </w:numPr>
      </w:pPr>
      <w:r>
        <w:t xml:space="preserve">Location of sample site, date, sampling protocol (see next), and fishing area were retained. Along with auxiliary site specific information such as whether the site was known to be stocked. </w:t>
      </w:r>
    </w:p>
    <w:p w14:paraId="231D370D" w14:textId="77777777" w:rsidR="005B0043" w:rsidRDefault="005B0043" w:rsidP="000D4188">
      <w:pPr>
        <w:pStyle w:val="Heading2"/>
      </w:pPr>
      <w:commentRangeStart w:id="114"/>
      <w:r>
        <w:lastRenderedPageBreak/>
        <w:t>Fish sampling</w:t>
      </w:r>
      <w:commentRangeEnd w:id="114"/>
      <w:r w:rsidR="001C2CA1">
        <w:rPr>
          <w:rStyle w:val="CommentReference"/>
          <w:rFonts w:asciiTheme="minorHAnsi" w:eastAsiaTheme="minorHAnsi" w:hAnsiTheme="minorHAnsi" w:cstheme="minorBidi"/>
          <w:bCs w:val="0"/>
          <w:i w:val="0"/>
        </w:rPr>
        <w:commentReference w:id="114"/>
      </w:r>
    </w:p>
    <w:p w14:paraId="32D5AEFD" w14:textId="77777777" w:rsidR="001E6A5B" w:rsidRDefault="00E71E50" w:rsidP="00E71E50">
      <w:pPr>
        <w:pStyle w:val="ListParagraph"/>
        <w:numPr>
          <w:ilvl w:val="0"/>
          <w:numId w:val="3"/>
        </w:numPr>
      </w:pPr>
      <w:commentRangeStart w:id="115"/>
      <w:r>
        <w:t xml:space="preserve">A variety of sampling methods were used: with and without </w:t>
      </w:r>
      <w:proofErr w:type="spellStart"/>
      <w:r>
        <w:t>stopnets</w:t>
      </w:r>
      <w:proofErr w:type="spellEnd"/>
      <w:r>
        <w:t xml:space="preserve">, backpack electrofishing, bankside generators, boat sampling etc. </w:t>
      </w:r>
      <w:commentRangeEnd w:id="115"/>
      <w:r w:rsidR="001C2CA1">
        <w:rPr>
          <w:rStyle w:val="CommentReference"/>
        </w:rPr>
        <w:commentReference w:id="115"/>
      </w:r>
      <w:r>
        <w:t>Onl</w:t>
      </w:r>
      <w:r w:rsidR="00A834CA">
        <w:t>y Salmon and Trout were sampled/considered.</w:t>
      </w:r>
      <w:r>
        <w:t xml:space="preserve"> </w:t>
      </w:r>
    </w:p>
    <w:p w14:paraId="4AA6DB67" w14:textId="77777777" w:rsidR="00E71E50" w:rsidRDefault="001E6A5B" w:rsidP="00E71E50">
      <w:pPr>
        <w:pStyle w:val="ListParagraph"/>
        <w:numPr>
          <w:ilvl w:val="0"/>
          <w:numId w:val="3"/>
        </w:numPr>
      </w:pPr>
      <w:commentRangeStart w:id="116"/>
      <w:r>
        <w:t>I</w:t>
      </w:r>
      <w:r w:rsidR="00E71E50">
        <w:t xml:space="preserve">n some cases fish were </w:t>
      </w:r>
      <w:proofErr w:type="spellStart"/>
      <w:r w:rsidR="00E71E50">
        <w:t>lengthed</w:t>
      </w:r>
      <w:proofErr w:type="spellEnd"/>
      <w:r w:rsidR="00E71E50">
        <w:t xml:space="preserve"> and </w:t>
      </w:r>
      <w:r w:rsidR="009F20ED">
        <w:t>scaled;</w:t>
      </w:r>
      <w:r w:rsidR="00E71E50">
        <w:t xml:space="preserve"> </w:t>
      </w:r>
      <w:r w:rsidR="009F20ED">
        <w:t>sometimes</w:t>
      </w:r>
      <w:r w:rsidR="00E71E50">
        <w:t xml:space="preserve"> only salmon parr were sampled for length, </w:t>
      </w:r>
      <w:r w:rsidR="009F20ED">
        <w:t xml:space="preserve">while in </w:t>
      </w:r>
      <w:r w:rsidR="00E71E50">
        <w:t>other cases only numbers of fry and parr by species were recorded.</w:t>
      </w:r>
      <w:r w:rsidR="009F20ED">
        <w:t xml:space="preserve">  Data was always collected for each pass.</w:t>
      </w:r>
      <w:commentRangeEnd w:id="116"/>
      <w:r w:rsidR="001C2CA1">
        <w:rPr>
          <w:rStyle w:val="CommentReference"/>
        </w:rPr>
        <w:commentReference w:id="116"/>
      </w:r>
    </w:p>
    <w:p w14:paraId="7E3BE0CC" w14:textId="77777777" w:rsidR="00035681" w:rsidRDefault="006C65DD" w:rsidP="00E71E50">
      <w:pPr>
        <w:pStyle w:val="ListParagraph"/>
        <w:numPr>
          <w:ilvl w:val="0"/>
          <w:numId w:val="3"/>
        </w:numPr>
      </w:pPr>
      <w:r>
        <w:t>Electrofishing samples var</w:t>
      </w:r>
      <w:r w:rsidR="001E6A5B">
        <w:t>ied between 2 and 6</w:t>
      </w:r>
      <w:r w:rsidR="009F20ED">
        <w:t xml:space="preserve"> passes</w:t>
      </w:r>
      <w:r w:rsidR="001E6A5B">
        <w:t>, however the</w:t>
      </w:r>
      <w:r>
        <w:t xml:space="preserve"> majority</w:t>
      </w:r>
      <w:r w:rsidR="00035681">
        <w:t xml:space="preserve"> </w:t>
      </w:r>
      <w:r>
        <w:t>of</w:t>
      </w:r>
      <w:r w:rsidR="00035681">
        <w:t xml:space="preserve"> samples had 3 (84%) or 2 (14%) passes.</w:t>
      </w:r>
    </w:p>
    <w:p w14:paraId="5A2BDEE7" w14:textId="77777777" w:rsidR="00E71E50" w:rsidRPr="00E71E50" w:rsidRDefault="009F20ED" w:rsidP="00E71E50">
      <w:pPr>
        <w:pStyle w:val="ListParagraph"/>
        <w:numPr>
          <w:ilvl w:val="0"/>
          <w:numId w:val="3"/>
        </w:numPr>
      </w:pPr>
      <w:commentRangeStart w:id="117"/>
      <w:r>
        <w:t>[</w:t>
      </w:r>
      <w:r w:rsidR="00035681">
        <w:t>We can talk about spatial variability in sampling procedures here as we have introduce</w:t>
      </w:r>
      <w:r>
        <w:t>d</w:t>
      </w:r>
      <w:r w:rsidR="00035681">
        <w:t xml:space="preserve"> spatial strata in last section.</w:t>
      </w:r>
      <w:r>
        <w:t>]</w:t>
      </w:r>
      <w:r w:rsidR="00035681">
        <w:t xml:space="preserve">   </w:t>
      </w:r>
      <w:r w:rsidR="006C65DD">
        <w:t xml:space="preserve"> </w:t>
      </w:r>
      <w:r w:rsidR="001E6A5B">
        <w:t xml:space="preserve">For MSS data (and more generally?) hard to reach areas are sampled by backpack electrofishing, while easily reached sites, or those near field stations are sampled using more </w:t>
      </w:r>
      <w:r>
        <w:t>powerful</w:t>
      </w:r>
      <w:r w:rsidR="001E6A5B">
        <w:t xml:space="preserve"> bankside generators.</w:t>
      </w:r>
      <w:commentRangeEnd w:id="117"/>
      <w:r w:rsidR="001C2CA1">
        <w:rPr>
          <w:rStyle w:val="CommentReference"/>
        </w:rPr>
        <w:commentReference w:id="117"/>
      </w:r>
    </w:p>
    <w:p w14:paraId="60133A3A" w14:textId="77777777" w:rsidR="005B0043" w:rsidRDefault="00BD5709" w:rsidP="000D4188">
      <w:pPr>
        <w:pStyle w:val="Heading2"/>
      </w:pPr>
      <w:r>
        <w:t>Physical site characteristics</w:t>
      </w:r>
    </w:p>
    <w:p w14:paraId="5CADBC01" w14:textId="77777777" w:rsidR="00E71E50" w:rsidRDefault="00C5506F" w:rsidP="00E71E50">
      <w:pPr>
        <w:pStyle w:val="ListParagraph"/>
        <w:numPr>
          <w:ilvl w:val="0"/>
          <w:numId w:val="4"/>
        </w:numPr>
      </w:pPr>
      <w:commentRangeStart w:id="118"/>
      <w:r>
        <w:t>[TABLE THESE?</w:t>
      </w:r>
      <w:r w:rsidR="00493C3C">
        <w:t xml:space="preserve"> Along with all covariates used</w:t>
      </w:r>
      <w:r>
        <w:t xml:space="preserve">] </w:t>
      </w:r>
      <w:r w:rsidR="00A834CA">
        <w:t xml:space="preserve">Physical Covariates reported to affect capture probability are: </w:t>
      </w:r>
      <w:proofErr w:type="spellStart"/>
      <w:r>
        <w:t>velocoty</w:t>
      </w:r>
      <w:proofErr w:type="spellEnd"/>
      <w:r w:rsidR="00A834CA">
        <w:t xml:space="preserve"> (Bayley and Dowling, 1990</w:t>
      </w:r>
      <w:r>
        <w:t>; Price and Peterson 2010</w:t>
      </w:r>
      <w:r w:rsidR="00A834CA">
        <w:t xml:space="preserve">), </w:t>
      </w:r>
      <w:r>
        <w:t xml:space="preserve">cross sectional area (Price and Peterson, 2010), fish length (Price and </w:t>
      </w:r>
      <w:proofErr w:type="spellStart"/>
      <w:proofErr w:type="gramStart"/>
      <w:r>
        <w:t>peterson</w:t>
      </w:r>
      <w:proofErr w:type="spellEnd"/>
      <w:proofErr w:type="gramEnd"/>
      <w:r>
        <w:t xml:space="preserve">, 2010; etc.) Wood density, gradient (Hedger et al, 2013), site width (Hedger et al, 2013), total fish captured (Hedger et al, 2013; </w:t>
      </w:r>
      <w:proofErr w:type="spellStart"/>
      <w:r>
        <w:t>pregler</w:t>
      </w:r>
      <w:proofErr w:type="spellEnd"/>
      <w:r>
        <w:t xml:space="preserve"> 2015), temperature, conductivity, undercut bank (</w:t>
      </w:r>
      <w:proofErr w:type="spellStart"/>
      <w:r>
        <w:t>pregler</w:t>
      </w:r>
      <w:proofErr w:type="spellEnd"/>
      <w:r>
        <w:t xml:space="preserve"> 2015, </w:t>
      </w:r>
      <w:proofErr w:type="spellStart"/>
      <w:r>
        <w:t>Rodtka</w:t>
      </w:r>
      <w:proofErr w:type="spellEnd"/>
      <w:r>
        <w:t>, 2015).  Turbidity…</w:t>
      </w:r>
      <w:commentRangeEnd w:id="118"/>
      <w:r w:rsidR="001C2CA1">
        <w:rPr>
          <w:rStyle w:val="CommentReference"/>
        </w:rPr>
        <w:commentReference w:id="118"/>
      </w:r>
    </w:p>
    <w:p w14:paraId="101252A6" w14:textId="77777777" w:rsidR="00C5506F" w:rsidRDefault="00C5506F" w:rsidP="00E71E50">
      <w:pPr>
        <w:pStyle w:val="ListParagraph"/>
        <w:numPr>
          <w:ilvl w:val="0"/>
          <w:numId w:val="4"/>
        </w:numPr>
      </w:pPr>
      <w:r>
        <w:t>Many of these do not lend themselves well to predicting capture probability at historic single pass fishing sites, or at new sites where it could be impractical to measure all these covariates for every new site.  So we sought to find GIS covariates that could act as proxies to the above features.</w:t>
      </w:r>
    </w:p>
    <w:p w14:paraId="29F96D71" w14:textId="77777777"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See Millar et al. for a detailed description of how these covariates were calculated / derived.</w:t>
      </w:r>
    </w:p>
    <w:p w14:paraId="60E8584C" w14:textId="77777777" w:rsidR="005B0043" w:rsidRDefault="005B0043" w:rsidP="000D4188">
      <w:pPr>
        <w:pStyle w:val="Heading2"/>
      </w:pPr>
      <w:r>
        <w:t>Capture efficiency modelling</w:t>
      </w:r>
    </w:p>
    <w:p w14:paraId="4C904A0E" w14:textId="77777777" w:rsidR="00CC3C68" w:rsidRDefault="00CC3C68" w:rsidP="00A834CA">
      <w:pPr>
        <w:pStyle w:val="ListParagraph"/>
        <w:numPr>
          <w:ilvl w:val="0"/>
          <w:numId w:val="4"/>
        </w:numPr>
      </w:pPr>
      <w:r>
        <w:t xml:space="preserve">The model for capture efficiency follows that of Huggins and Yip (1997).  </w:t>
      </w:r>
    </w:p>
    <w:p w14:paraId="5675CAE2" w14:textId="77777777" w:rsidR="008055C0" w:rsidRDefault="00CC3C68" w:rsidP="00A834CA">
      <w:pPr>
        <w:pStyle w:val="ListParagraph"/>
        <w:numPr>
          <w:ilvl w:val="0"/>
          <w:numId w:val="4"/>
        </w:numPr>
      </w:pPr>
      <w:r>
        <w:t xml:space="preserve">Various people have extended this model to multiple sites: Conroy et al. (2008), Wyatt, </w:t>
      </w:r>
      <w:proofErr w:type="spellStart"/>
      <w:r>
        <w:t>Rivot</w:t>
      </w:r>
      <w:proofErr w:type="spellEnd"/>
      <w:r>
        <w:t>.  However all of these approaches also consider density e</w:t>
      </w:r>
      <w:r w:rsidR="008055C0">
        <w:t>ither as a random effect or in terms of covariates and in order to model capture probability end up with a hierarchical Bayesian model</w:t>
      </w:r>
      <w:r>
        <w:t>.</w:t>
      </w:r>
    </w:p>
    <w:p w14:paraId="7FF52B18" w14:textId="77777777" w:rsidR="008055C0" w:rsidRDefault="00493C3C" w:rsidP="00A834CA">
      <w:pPr>
        <w:pStyle w:val="ListParagraph"/>
        <w:numPr>
          <w:ilvl w:val="0"/>
          <w:numId w:val="4"/>
        </w:numPr>
      </w:pPr>
      <w:r>
        <w:t>Although HBMs are a very u</w:t>
      </w:r>
      <w:r w:rsidR="008055C0">
        <w:t>seful tool in ecological modelling</w:t>
      </w:r>
      <w:r>
        <w:t xml:space="preserve"> (</w:t>
      </w:r>
      <w:proofErr w:type="spellStart"/>
      <w:r>
        <w:t>cressie</w:t>
      </w:r>
      <w:proofErr w:type="spellEnd"/>
      <w:r>
        <w:t>)</w:t>
      </w:r>
      <w:r w:rsidR="008055C0">
        <w:t>, they can be difficult to extend to large datasets such as the Scotland wide data being analysed here.</w:t>
      </w:r>
    </w:p>
    <w:p w14:paraId="7B83469B" w14:textId="77777777" w:rsidR="00A834CA" w:rsidRDefault="00493C3C" w:rsidP="00493C3C">
      <w:pPr>
        <w:pStyle w:val="Heading2"/>
      </w:pPr>
      <w:r>
        <w:t>Covariate models</w:t>
      </w:r>
    </w:p>
    <w:p w14:paraId="76389121" w14:textId="77777777" w:rsidR="00493C3C" w:rsidRDefault="00493C3C" w:rsidP="00493C3C">
      <w:pPr>
        <w:pStyle w:val="ListParagraph"/>
        <w:numPr>
          <w:ilvl w:val="0"/>
          <w:numId w:val="8"/>
        </w:numPr>
      </w:pPr>
      <w:r>
        <w:t xml:space="preserve">‘Linear’ models can be used in a straightforward </w:t>
      </w:r>
      <w:proofErr w:type="spellStart"/>
      <w:r>
        <w:t>maner</w:t>
      </w:r>
      <w:proofErr w:type="spellEnd"/>
      <w:r>
        <w:t>.  Linear terms can be lines (</w:t>
      </w:r>
      <w:proofErr w:type="spellStart"/>
      <w:r>
        <w:t>ie</w:t>
      </w:r>
      <w:proofErr w:type="spellEnd"/>
      <w:r>
        <w:t xml:space="preserve"> with a slope and intercept), factor level means, </w:t>
      </w:r>
      <w:proofErr w:type="gramStart"/>
      <w:r>
        <w:t>un</w:t>
      </w:r>
      <w:proofErr w:type="gramEnd"/>
      <w:r>
        <w:t xml:space="preserve"> penalised splines and the related reduced rank GMRFs models which contain among other things regional spatial models.</w:t>
      </w:r>
    </w:p>
    <w:p w14:paraId="7324A3AF" w14:textId="77777777" w:rsidR="004D6179" w:rsidRDefault="00493C3C" w:rsidP="004D6179">
      <w:pPr>
        <w:pStyle w:val="ListParagraph"/>
        <w:numPr>
          <w:ilvl w:val="0"/>
          <w:numId w:val="8"/>
        </w:numPr>
      </w:pPr>
      <w:r>
        <w:t>If fitting penalised splines</w:t>
      </w:r>
      <w:r w:rsidR="004D6179">
        <w:t xml:space="preserve"> then AIC or GCV can be used to estimate the smoothing parameters.  It is important when using AIC to estimate the appropriate degrees of freedom of the smoothing terms which reduce as penalisation increases.</w:t>
      </w:r>
    </w:p>
    <w:p w14:paraId="5FA864C9" w14:textId="77777777" w:rsidR="004D6179" w:rsidRPr="00A834CA" w:rsidRDefault="004D6179" w:rsidP="004D6179">
      <w:pPr>
        <w:pStyle w:val="ListParagraph"/>
        <w:numPr>
          <w:ilvl w:val="0"/>
          <w:numId w:val="8"/>
        </w:numPr>
      </w:pPr>
      <w:r>
        <w:lastRenderedPageBreak/>
        <w:t>Models are fitted using minimum AIC, which when there are no penalised terms is equivalent to maximum likelihood.</w:t>
      </w:r>
    </w:p>
    <w:p w14:paraId="5A2F68BB" w14:textId="77777777" w:rsidR="005B0043" w:rsidRDefault="005B0043" w:rsidP="000D4188">
      <w:pPr>
        <w:pStyle w:val="Heading2"/>
      </w:pPr>
      <w:r>
        <w:t>Simulation testing</w:t>
      </w:r>
    </w:p>
    <w:p w14:paraId="67D1B57B" w14:textId="77777777" w:rsidR="00A834CA" w:rsidRDefault="004D6179" w:rsidP="00A834CA">
      <w:pPr>
        <w:pStyle w:val="ListParagraph"/>
        <w:numPr>
          <w:ilvl w:val="0"/>
          <w:numId w:val="4"/>
        </w:numPr>
      </w:pPr>
      <w:r>
        <w:t xml:space="preserve">In order to assess the effect of conditioning on site-wise density estimates rather </w:t>
      </w:r>
      <w:proofErr w:type="spellStart"/>
      <w:r>
        <w:t>then</w:t>
      </w:r>
      <w:proofErr w:type="spellEnd"/>
      <w:r>
        <w:t xml:space="preserve"> an optimal approach in which densities are modelled a simulation test was run.</w:t>
      </w:r>
    </w:p>
    <w:p w14:paraId="732C30EF" w14:textId="77777777" w:rsidR="004D6179" w:rsidRDefault="004D6179" w:rsidP="00A834CA">
      <w:pPr>
        <w:pStyle w:val="ListParagraph"/>
        <w:numPr>
          <w:ilvl w:val="0"/>
          <w:numId w:val="4"/>
        </w:numPr>
      </w:pPr>
      <w:r>
        <w:t>Simply, one simulation is set up in which the density model is known and is of a simple form.  The conditional model is fitted then the full model (with correct density model) and the results compared.</w:t>
      </w:r>
    </w:p>
    <w:p w14:paraId="015E2755" w14:textId="77777777" w:rsidR="004D6179" w:rsidRPr="00A834CA" w:rsidRDefault="004D6179" w:rsidP="00A834CA">
      <w:pPr>
        <w:pStyle w:val="ListParagraph"/>
        <w:numPr>
          <w:ilvl w:val="0"/>
          <w:numId w:val="4"/>
        </w:numPr>
      </w:pPr>
      <w:r>
        <w:t xml:space="preserve">An alternative simulation in which densities vary </w:t>
      </w:r>
      <w:r w:rsidR="00D6333E">
        <w:t>independently</w:t>
      </w:r>
      <w:r>
        <w:t xml:space="preserve"> following a uniform distribution is also run to test the situation where the conditional model would be appropriate.</w:t>
      </w:r>
    </w:p>
    <w:p w14:paraId="14178794" w14:textId="77777777" w:rsidR="00DD03A9" w:rsidRDefault="00DD03A9" w:rsidP="008D708E">
      <w:pPr>
        <w:pStyle w:val="Heading1"/>
      </w:pPr>
      <w:r>
        <w:t>Results</w:t>
      </w:r>
    </w:p>
    <w:p w14:paraId="65B8E5DF" w14:textId="77777777" w:rsidR="00BD5709" w:rsidRDefault="00BD5709" w:rsidP="00BD5709">
      <w:pPr>
        <w:pStyle w:val="Heading2"/>
      </w:pPr>
      <w:r>
        <w:t>Covariates</w:t>
      </w:r>
    </w:p>
    <w:p w14:paraId="01578EB2" w14:textId="77777777" w:rsidR="00BD5709" w:rsidRDefault="00BD5709" w:rsidP="00BD5709">
      <w:pPr>
        <w:pStyle w:val="ListParagraph"/>
        <w:numPr>
          <w:ilvl w:val="0"/>
          <w:numId w:val="6"/>
        </w:numPr>
      </w:pPr>
      <w:r>
        <w:t>Data was collated</w:t>
      </w:r>
      <w:r w:rsidRPr="00BD5709">
        <w:t xml:space="preserve"> </w:t>
      </w:r>
      <w:r>
        <w:t>for 2749 discrete sites and 6049 site visits.</w:t>
      </w:r>
    </w:p>
    <w:p w14:paraId="1709E309" w14:textId="77777777" w:rsidR="00BD5709" w:rsidRDefault="00BD5709" w:rsidP="00BD5709">
      <w:pPr>
        <w:pStyle w:val="ListParagraph"/>
        <w:numPr>
          <w:ilvl w:val="0"/>
          <w:numId w:val="6"/>
        </w:numPr>
      </w:pPr>
      <w:commentRangeStart w:id="119"/>
      <w:r>
        <w:t xml:space="preserve">Table all considered covariates, 3 headings: name; data provenance; proxy for. </w:t>
      </w:r>
      <w:commentRangeEnd w:id="119"/>
      <w:r w:rsidR="001C2CA1">
        <w:rPr>
          <w:rStyle w:val="CommentReference"/>
        </w:rPr>
        <w:commentReference w:id="119"/>
      </w:r>
    </w:p>
    <w:p w14:paraId="715795BA" w14:textId="77777777" w:rsidR="00BD5709" w:rsidRDefault="00BD5709" w:rsidP="00BD5709">
      <w:pPr>
        <w:pStyle w:val="ListParagraph"/>
        <w:numPr>
          <w:ilvl w:val="0"/>
          <w:numId w:val="6"/>
        </w:numPr>
      </w:pPr>
      <w:r>
        <w:t>Discuss potential correlations</w:t>
      </w:r>
    </w:p>
    <w:p w14:paraId="4817F486" w14:textId="77777777" w:rsidR="00BD5709" w:rsidRDefault="00BD5709" w:rsidP="00BD5709">
      <w:pPr>
        <w:pStyle w:val="ListParagraph"/>
        <w:numPr>
          <w:ilvl w:val="0"/>
          <w:numId w:val="6"/>
        </w:numPr>
      </w:pPr>
      <w:r>
        <w:t>Plot marginal scatter plots</w:t>
      </w:r>
    </w:p>
    <w:p w14:paraId="5A0C82C8" w14:textId="77777777" w:rsidR="005B0043" w:rsidRDefault="005B0043" w:rsidP="000D4188">
      <w:pPr>
        <w:pStyle w:val="Heading2"/>
      </w:pPr>
      <w:r>
        <w:t>Capture efficiency modelling</w:t>
      </w:r>
    </w:p>
    <w:p w14:paraId="2D022526" w14:textId="77777777" w:rsidR="00493C3C" w:rsidRDefault="001C472E" w:rsidP="00493C3C">
      <w:pPr>
        <w:pStyle w:val="ListParagraph"/>
        <w:numPr>
          <w:ilvl w:val="0"/>
          <w:numId w:val="7"/>
        </w:numPr>
      </w:pPr>
      <w:commentRangeStart w:id="120"/>
      <w:r>
        <w:t>The best working model / best approximating model [I like these terms] was: [and state model]</w:t>
      </w:r>
      <w:commentRangeEnd w:id="120"/>
      <w:r w:rsidR="001C2CA1">
        <w:rPr>
          <w:rStyle w:val="CommentReference"/>
        </w:rPr>
        <w:commentReference w:id="120"/>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Pr="00493C3C" w:rsidRDefault="001C472E" w:rsidP="00493C3C">
      <w:pPr>
        <w:pStyle w:val="ListParagraph"/>
        <w:numPr>
          <w:ilvl w:val="0"/>
          <w:numId w:val="7"/>
        </w:numPr>
      </w:pPr>
      <w:r>
        <w:t>Plot effects and describe</w:t>
      </w:r>
      <w:r w:rsidR="00852FC6">
        <w:t xml:space="preserve"> them</w:t>
      </w:r>
    </w:p>
    <w:p w14:paraId="4EBAC4CA" w14:textId="77777777" w:rsidR="005B0043" w:rsidRDefault="005B0043" w:rsidP="000D4188">
      <w:pPr>
        <w:pStyle w:val="Heading2"/>
      </w:pPr>
      <w:r>
        <w:t>Simulation testing</w:t>
      </w:r>
    </w:p>
    <w:p w14:paraId="6E1C63C7" w14:textId="77777777" w:rsidR="00D6333E" w:rsidRDefault="00852FC6" w:rsidP="00D6333E">
      <w:pPr>
        <w:pStyle w:val="ListParagraph"/>
        <w:numPr>
          <w:ilvl w:val="0"/>
          <w:numId w:val="7"/>
        </w:numPr>
      </w:pPr>
      <w:r>
        <w:t>Plot box-plots for results of simulations</w:t>
      </w:r>
    </w:p>
    <w:p w14:paraId="522CC6CC" w14:textId="77777777" w:rsidR="00852FC6" w:rsidRPr="00D6333E" w:rsidRDefault="00852FC6" w:rsidP="00D6333E">
      <w:pPr>
        <w:pStyle w:val="ListParagraph"/>
        <w:numPr>
          <w:ilvl w:val="0"/>
          <w:numId w:val="7"/>
        </w:numPr>
      </w:pPr>
      <w:r>
        <w:t>Describe what is there</w:t>
      </w:r>
    </w:p>
    <w:p w14:paraId="1AD3638B" w14:textId="77777777" w:rsidR="00DD03A9" w:rsidRDefault="00DD03A9" w:rsidP="008D708E">
      <w:pPr>
        <w:pStyle w:val="Heading1"/>
      </w:pPr>
      <w:commentRangeStart w:id="121"/>
      <w:r>
        <w:t>Discussion</w:t>
      </w:r>
      <w:commentRangeEnd w:id="121"/>
      <w:r w:rsidR="002E0F5F">
        <w:rPr>
          <w:rStyle w:val="CommentReference"/>
          <w:rFonts w:asciiTheme="minorHAnsi" w:eastAsiaTheme="minorHAnsi" w:hAnsiTheme="minorHAnsi" w:cstheme="minorBidi"/>
          <w:b w:val="0"/>
          <w:bCs w:val="0"/>
        </w:rPr>
        <w:commentReference w:id="121"/>
      </w:r>
    </w:p>
    <w:p w14:paraId="3A9E8065" w14:textId="77777777" w:rsidR="00852FC6" w:rsidRDefault="00852FC6" w:rsidP="000D4188">
      <w:pPr>
        <w:pStyle w:val="Heading2"/>
      </w:pPr>
      <w:r>
        <w:t>Covariates</w:t>
      </w:r>
    </w:p>
    <w:p w14:paraId="6DB085AB" w14:textId="77777777" w:rsidR="00852FC6" w:rsidRDefault="00852FC6" w:rsidP="00852FC6">
      <w:pPr>
        <w:pStyle w:val="ListParagraph"/>
        <w:numPr>
          <w:ilvl w:val="0"/>
          <w:numId w:val="9"/>
        </w:numPr>
      </w:pPr>
      <w:r>
        <w:t>Discuss how GIS was at generating proxies for the reported influencers on catchability</w:t>
      </w:r>
    </w:p>
    <w:p w14:paraId="2804EF4D" w14:textId="77777777" w:rsidR="00852FC6" w:rsidRDefault="00852FC6" w:rsidP="00852FC6">
      <w:pPr>
        <w:pStyle w:val="ListParagraph"/>
        <w:numPr>
          <w:ilvl w:val="0"/>
          <w:numId w:val="9"/>
        </w:numPr>
      </w:pPr>
      <w:r>
        <w:t xml:space="preserve">Issues with </w:t>
      </w:r>
      <w:r w:rsidR="00FB5711">
        <w:t>spatial</w:t>
      </w:r>
      <w:r>
        <w:t xml:space="preserve"> confounding and </w:t>
      </w:r>
      <w:r w:rsidR="00FB5711">
        <w:t>equipment</w:t>
      </w:r>
      <w:r>
        <w:t xml:space="preserve"> use</w:t>
      </w:r>
    </w:p>
    <w:p w14:paraId="605D3250" w14:textId="77777777" w:rsidR="00852FC6" w:rsidRPr="00852FC6" w:rsidRDefault="00852FC6" w:rsidP="00852FC6">
      <w:pPr>
        <w:pStyle w:val="ListParagraph"/>
        <w:numPr>
          <w:ilvl w:val="0"/>
          <w:numId w:val="9"/>
        </w:numPr>
      </w:pPr>
      <w:r>
        <w:t>Can we model river width?  And other covariates?  What about better landuse metrics?</w:t>
      </w:r>
    </w:p>
    <w:p w14:paraId="726022FE" w14:textId="77777777" w:rsidR="005B0043" w:rsidRDefault="00852FC6" w:rsidP="000D4188">
      <w:pPr>
        <w:pStyle w:val="Heading2"/>
      </w:pPr>
      <w:r>
        <w:t>Capture efficiency modelling</w:t>
      </w:r>
    </w:p>
    <w:p w14:paraId="6D2B54BE" w14:textId="77777777" w:rsidR="00852FC6" w:rsidRDefault="00852FC6" w:rsidP="00852FC6">
      <w:pPr>
        <w:pStyle w:val="ListParagraph"/>
        <w:numPr>
          <w:ilvl w:val="0"/>
          <w:numId w:val="10"/>
        </w:numPr>
      </w:pPr>
      <w:proofErr w:type="spellStart"/>
      <w:r>
        <w:t>Iss</w:t>
      </w:r>
      <w:proofErr w:type="spellEnd"/>
    </w:p>
    <w:p w14:paraId="325F0193" w14:textId="77777777" w:rsidR="00852FC6" w:rsidRDefault="00852FC6" w:rsidP="00852FC6">
      <w:pPr>
        <w:pStyle w:val="ListParagraph"/>
        <w:numPr>
          <w:ilvl w:val="0"/>
          <w:numId w:val="10"/>
        </w:numPr>
      </w:pPr>
      <w:r>
        <w:t xml:space="preserve">Spatial terms can be thought of as capture </w:t>
      </w:r>
      <w:proofErr w:type="spellStart"/>
      <w:r>
        <w:t>unmodeled</w:t>
      </w:r>
      <w:proofErr w:type="spellEnd"/>
      <w:r>
        <w:t xml:space="preserve"> variation – advisable to attempt to find covariates that can describe the likely cause of the variation – </w:t>
      </w:r>
      <w:proofErr w:type="spellStart"/>
      <w:r>
        <w:t>ie</w:t>
      </w:r>
      <w:proofErr w:type="spellEnd"/>
      <w:r>
        <w:t xml:space="preserve"> average autumn temperature? Or some other integrated water temperature metric.</w:t>
      </w:r>
    </w:p>
    <w:p w14:paraId="01CC2452" w14:textId="77777777" w:rsidR="00852FC6" w:rsidRPr="00852FC6" w:rsidRDefault="00852FC6" w:rsidP="00852FC6">
      <w:pPr>
        <w:pStyle w:val="ListParagraph"/>
        <w:numPr>
          <w:ilvl w:val="0"/>
          <w:numId w:val="10"/>
        </w:numPr>
      </w:pPr>
      <w:r>
        <w:t xml:space="preserve">If </w:t>
      </w:r>
      <w:proofErr w:type="spellStart"/>
      <w:r>
        <w:t>unpenalised</w:t>
      </w:r>
      <w:proofErr w:type="spellEnd"/>
      <w:r>
        <w:t xml:space="preserve"> splines not used, then</w:t>
      </w:r>
    </w:p>
    <w:p w14:paraId="0F9A0EF2" w14:textId="77777777" w:rsidR="00852FC6" w:rsidRDefault="00852FC6" w:rsidP="00852FC6">
      <w:pPr>
        <w:pStyle w:val="Heading2"/>
      </w:pPr>
      <w:r>
        <w:lastRenderedPageBreak/>
        <w:t>Simulation testing</w:t>
      </w:r>
    </w:p>
    <w:p w14:paraId="243C1363" w14:textId="77777777" w:rsidR="00FB5711" w:rsidRDefault="00FB5711" w:rsidP="00FB5711">
      <w:pPr>
        <w:pStyle w:val="ListParagraph"/>
        <w:numPr>
          <w:ilvl w:val="0"/>
          <w:numId w:val="11"/>
        </w:numPr>
      </w:pPr>
      <w:r>
        <w:t>Quick paragraph on when the conditional model is likely to be better or worse.  Presumably when there is lots of structure in the density model, then the conditional model will be less good.</w:t>
      </w:r>
    </w:p>
    <w:p w14:paraId="2FC093A8" w14:textId="77777777" w:rsidR="00FB5711" w:rsidRPr="00FB5711" w:rsidRDefault="00FB5711" w:rsidP="00FB5711">
      <w:pPr>
        <w:pStyle w:val="ListParagraph"/>
        <w:numPr>
          <w:ilvl w:val="0"/>
          <w:numId w:val="11"/>
        </w:numPr>
      </w:pPr>
      <w:r>
        <w:t>Potentially one could run a range of model selection procedures conditional on different density models, and choose the best one … by some criteria.</w:t>
      </w:r>
    </w:p>
    <w:p w14:paraId="09ED73F1" w14:textId="77777777" w:rsidR="00852FC6" w:rsidRDefault="00852FC6" w:rsidP="00852FC6">
      <w:pPr>
        <w:pStyle w:val="Heading2"/>
      </w:pPr>
      <w:r>
        <w:t>General discussion</w:t>
      </w:r>
      <w:r w:rsidR="00FB5711">
        <w:t>/recommendations</w:t>
      </w:r>
    </w:p>
    <w:p w14:paraId="7585AB35" w14:textId="77777777" w:rsidR="00852FC6" w:rsidRDefault="00852FC6" w:rsidP="00852FC6">
      <w:pPr>
        <w:pStyle w:val="ListParagraph"/>
        <w:numPr>
          <w:ilvl w:val="0"/>
          <w:numId w:val="10"/>
        </w:numPr>
      </w:pPr>
      <w:r>
        <w:t>Tie back to introduction: augment single pass fishing with p estimates.  This brings in an extra xxx observations.</w:t>
      </w:r>
    </w:p>
    <w:p w14:paraId="2405F51C" w14:textId="77777777" w:rsidR="00852FC6" w:rsidRPr="00852FC6" w:rsidRDefault="00852FC6" w:rsidP="00852FC6">
      <w:pPr>
        <w:pStyle w:val="ListParagraph"/>
        <w:numPr>
          <w:ilvl w:val="0"/>
          <w:numId w:val="10"/>
        </w:numPr>
      </w:pPr>
      <w:r>
        <w:t xml:space="preserve">Although the model can be used to estimate p for new sites, it is still advisable to maintain a level of </w:t>
      </w:r>
      <w:proofErr w:type="spellStart"/>
      <w:r>
        <w:t>multipass</w:t>
      </w:r>
      <w:proofErr w:type="spellEnd"/>
      <w:r>
        <w:t xml:space="preserve"> fishing to validate and improve the p model for Scotland.</w:t>
      </w:r>
    </w:p>
    <w:p w14:paraId="1398F988" w14:textId="77777777" w:rsidR="00DD03A9" w:rsidRDefault="00DD03A9" w:rsidP="008D708E">
      <w:pPr>
        <w:pStyle w:val="Heading1"/>
      </w:pPr>
      <w:r>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4E4C6004" w14:textId="77777777" w:rsidR="00DD03A9" w:rsidRDefault="00DD03A9"/>
    <w:sectPr w:rsidR="00DD0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ain Malcolm" w:date="2015-04-22T12:16:00Z" w:initials="IM">
    <w:p w14:paraId="1F96F970" w14:textId="60C61BF6" w:rsidR="002E0F5F" w:rsidRDefault="002E0F5F">
      <w:pPr>
        <w:pStyle w:val="CommentText"/>
      </w:pPr>
      <w:r>
        <w:rPr>
          <w:rStyle w:val="CommentReference"/>
        </w:rPr>
        <w:annotationRef/>
      </w:r>
      <w:r>
        <w:t>No reason why has to be salmon. The example of salmonids in Scotland should only be for demonstration, but has wider applicability.</w:t>
      </w:r>
    </w:p>
  </w:comment>
  <w:comment w:id="17" w:author="Iain Malcolm" w:date="2015-04-22T11:23:00Z" w:initials="IM">
    <w:p w14:paraId="719A11A6" w14:textId="77777777" w:rsidR="00C76F7F" w:rsidRDefault="00C76F7F">
      <w:pPr>
        <w:pStyle w:val="CommentText"/>
      </w:pPr>
      <w:r>
        <w:rPr>
          <w:rStyle w:val="CommentReference"/>
        </w:rPr>
        <w:annotationRef/>
      </w:r>
      <w:r>
        <w:t>Or salmonid (salmon and trout)</w:t>
      </w:r>
    </w:p>
  </w:comment>
  <w:comment w:id="43" w:author="Iain Malcolm" w:date="2015-04-22T11:34:00Z" w:initials="IM">
    <w:p w14:paraId="3EA40DCF" w14:textId="77777777" w:rsidR="009F3301" w:rsidRDefault="009F3301">
      <w:pPr>
        <w:pStyle w:val="CommentText"/>
      </w:pPr>
      <w:r>
        <w:rPr>
          <w:rStyle w:val="CommentReference"/>
        </w:rPr>
        <w:annotationRef/>
      </w:r>
      <w:r>
        <w:t>Need to say that capture probability varies with habitat, equipment and personnel</w:t>
      </w:r>
    </w:p>
  </w:comment>
  <w:comment w:id="44" w:author="Iain Malcolm" w:date="2015-04-22T12:01:00Z" w:initials="IM">
    <w:p w14:paraId="09F40FCF" w14:textId="7FC3F14F" w:rsidR="007341C5" w:rsidRDefault="007341C5">
      <w:pPr>
        <w:pStyle w:val="CommentText"/>
      </w:pPr>
      <w:r>
        <w:rPr>
          <w:rStyle w:val="CommentReference"/>
        </w:rPr>
        <w:annotationRef/>
      </w:r>
      <w:r>
        <w:t>This is the all-important fisheries context. Most people do a site by site assessment with multi-pass data. Some do single pass. Few</w:t>
      </w:r>
      <w:r w:rsidR="001C2CA1">
        <w:t xml:space="preserve"> do something else…..</w:t>
      </w:r>
    </w:p>
  </w:comment>
  <w:comment w:id="52" w:author="Iain Malcolm" w:date="2015-04-22T11:28:00Z" w:initials="IM">
    <w:p w14:paraId="36B28575" w14:textId="77777777" w:rsidR="00C76F7F" w:rsidRDefault="00C76F7F">
      <w:pPr>
        <w:pStyle w:val="CommentText"/>
      </w:pPr>
      <w:r>
        <w:rPr>
          <w:rStyle w:val="CommentReference"/>
        </w:rPr>
        <w:annotationRef/>
      </w:r>
      <w:r>
        <w:t>This is not typical!</w:t>
      </w:r>
    </w:p>
    <w:p w14:paraId="79B6A960" w14:textId="77777777" w:rsidR="00C76F7F" w:rsidRDefault="00C76F7F">
      <w:pPr>
        <w:pStyle w:val="CommentText"/>
      </w:pPr>
    </w:p>
    <w:p w14:paraId="6F8CB9D7" w14:textId="77777777" w:rsidR="00C76F7F" w:rsidRDefault="00C76F7F">
      <w:pPr>
        <w:pStyle w:val="CommentText"/>
      </w:pPr>
    </w:p>
  </w:comment>
  <w:comment w:id="62" w:author="Iain Malcolm" w:date="2015-04-22T11:38:00Z" w:initials="IM">
    <w:p w14:paraId="04C25197" w14:textId="77777777" w:rsidR="009F3301" w:rsidRDefault="009F3301">
      <w:pPr>
        <w:pStyle w:val="CommentText"/>
      </w:pPr>
      <w:r>
        <w:rPr>
          <w:rStyle w:val="CommentReference"/>
        </w:rPr>
        <w:annotationRef/>
      </w:r>
      <w:r>
        <w:t>At some point need to say that the covariates are proxies for actual processes that you should introduce above somewhere.</w:t>
      </w:r>
    </w:p>
  </w:comment>
  <w:comment w:id="68" w:author="Iain Malcolm" w:date="2015-04-22T11:35:00Z" w:initials="IM">
    <w:p w14:paraId="2DC0B14C" w14:textId="77777777" w:rsidR="009F3301" w:rsidRDefault="009F3301">
      <w:pPr>
        <w:pStyle w:val="CommentText"/>
      </w:pPr>
      <w:r>
        <w:rPr>
          <w:rStyle w:val="CommentReference"/>
        </w:rPr>
        <w:annotationRef/>
      </w:r>
      <w:r>
        <w:t>OK, so you have introduced 2 things here. However, isn’t the key features of the model that it allows you to more accurately estimate capture probability where you have 3 pass data especially where you have few or no fish captures? The ability to use this with 1 pass data should be an add on as we haven’t done this yet.</w:t>
      </w:r>
    </w:p>
  </w:comment>
  <w:comment w:id="84" w:author="Iain Malcolm" w:date="2015-04-22T11:39:00Z" w:initials="IM">
    <w:p w14:paraId="545E873A" w14:textId="77777777" w:rsidR="009F3301" w:rsidRDefault="009F3301">
      <w:pPr>
        <w:pStyle w:val="CommentText"/>
      </w:pPr>
      <w:r>
        <w:rPr>
          <w:rStyle w:val="CommentReference"/>
        </w:rPr>
        <w:annotationRef/>
      </w:r>
      <w:r>
        <w:t>Comes out of no-where. Need to introduce earlier some of the things that we think affect capture and then covariates that we think can act as proxies.</w:t>
      </w:r>
    </w:p>
  </w:comment>
  <w:comment w:id="94" w:author="Iain Malcolm" w:date="2015-04-22T11:51:00Z" w:initials="IM">
    <w:p w14:paraId="49769503" w14:textId="77777777" w:rsidR="00B86832" w:rsidRDefault="00B86832">
      <w:pPr>
        <w:pStyle w:val="CommentText"/>
      </w:pPr>
      <w:r>
        <w:rPr>
          <w:rStyle w:val="CommentReference"/>
        </w:rPr>
        <w:annotationRef/>
      </w:r>
      <w:r>
        <w:t>What are the benefits over a site by site estimate?</w:t>
      </w:r>
      <w:r w:rsidR="002E5A5E">
        <w:t xml:space="preserve"> For example do you reduce uncertainty in estimates? This final part of the abstract would be the place to make the point about using the estimates from this model to obtain density estimates from 1 pas data</w:t>
      </w:r>
    </w:p>
  </w:comment>
  <w:comment w:id="96" w:author="Iain Malcolm" w:date="2015-04-22T11:57:00Z" w:initials="IM">
    <w:p w14:paraId="64FA122A" w14:textId="73570DDC" w:rsidR="007341C5" w:rsidRDefault="007341C5">
      <w:pPr>
        <w:pStyle w:val="CommentText"/>
      </w:pPr>
      <w:r>
        <w:rPr>
          <w:rStyle w:val="CommentReference"/>
        </w:rPr>
        <w:annotationRef/>
      </w:r>
      <w:r>
        <w:t xml:space="preserve">This is really important. Emphasises structure to estimates of capture probability, causes and potential to use GIS </w:t>
      </w:r>
      <w:proofErr w:type="gramStart"/>
      <w:r>
        <w:t>proxies  (</w:t>
      </w:r>
      <w:proofErr w:type="gramEnd"/>
      <w:r>
        <w:t>i.e. same as SRTMN)</w:t>
      </w:r>
    </w:p>
  </w:comment>
  <w:comment w:id="99" w:author="Iain Malcolm" w:date="2015-04-22T11:54:00Z" w:initials="IM">
    <w:p w14:paraId="5C1B98C7" w14:textId="69D708AF" w:rsidR="007341C5" w:rsidRDefault="007341C5">
      <w:pPr>
        <w:pStyle w:val="CommentText"/>
      </w:pPr>
      <w:r>
        <w:rPr>
          <w:rStyle w:val="CommentReference"/>
        </w:rPr>
        <w:annotationRef/>
      </w:r>
      <w:r>
        <w:t>Bring into discussion, but leave from introduction? Muddies the waters a bit. Firstly what are the benefits of modelling capture efficiency over visit by visit estimates?</w:t>
      </w:r>
    </w:p>
  </w:comment>
  <w:comment w:id="104" w:author="Iain Malcolm" w:date="2015-04-22T11:59:00Z" w:initials="IM">
    <w:p w14:paraId="43B3E957" w14:textId="77777777" w:rsidR="007341C5" w:rsidRDefault="007341C5">
      <w:pPr>
        <w:pStyle w:val="CommentText"/>
      </w:pPr>
      <w:r>
        <w:rPr>
          <w:rStyle w:val="CommentReference"/>
        </w:rPr>
        <w:annotationRef/>
      </w:r>
      <w:r>
        <w:t xml:space="preserve">Essentially investigate 3 scenarios 1. Constant capture probability (as in 1 pass) 2. Site by site assessments (multi-pass visit by visit assessments) 3. Modelled capture probability </w:t>
      </w:r>
    </w:p>
    <w:p w14:paraId="1E7583F7" w14:textId="77777777" w:rsidR="007341C5" w:rsidRDefault="007341C5">
      <w:pPr>
        <w:pStyle w:val="CommentText"/>
      </w:pPr>
    </w:p>
    <w:p w14:paraId="28AFA47E" w14:textId="66ECEB80" w:rsidR="007341C5" w:rsidRDefault="007341C5">
      <w:pPr>
        <w:pStyle w:val="CommentText"/>
      </w:pPr>
      <w:r>
        <w:t>Investigate the consequences of these different scenarios for density estimates and potential implications for management.</w:t>
      </w:r>
    </w:p>
  </w:comment>
  <w:comment w:id="107" w:author="Iain Malcolm" w:date="2015-04-22T12:08:00Z" w:initials="IM">
    <w:p w14:paraId="1C439A60" w14:textId="1FB6676D" w:rsidR="001C2CA1" w:rsidRDefault="001C2CA1">
      <w:pPr>
        <w:pStyle w:val="CommentText"/>
      </w:pPr>
      <w:r>
        <w:rPr>
          <w:rStyle w:val="CommentReference"/>
        </w:rPr>
        <w:annotationRef/>
      </w:r>
      <w:r>
        <w:t>Just need a simple section on co-</w:t>
      </w:r>
      <w:proofErr w:type="spellStart"/>
      <w:r>
        <w:t>variates</w:t>
      </w:r>
      <w:proofErr w:type="spellEnd"/>
      <w:r>
        <w:t xml:space="preserve">, identify them as spatial, habitat, temporal and </w:t>
      </w:r>
      <w:proofErr w:type="spellStart"/>
      <w:r>
        <w:t>orgnaisational</w:t>
      </w:r>
      <w:proofErr w:type="spellEnd"/>
      <w:r>
        <w:t xml:space="preserve"> (reflecting combination of personnel, equipment, </w:t>
      </w:r>
      <w:proofErr w:type="spellStart"/>
      <w:r>
        <w:t>etc</w:t>
      </w:r>
      <w:proofErr w:type="spellEnd"/>
      <w:r>
        <w:t xml:space="preserve">, </w:t>
      </w:r>
      <w:proofErr w:type="spellStart"/>
      <w:r>
        <w:t>etc</w:t>
      </w:r>
      <w:proofErr w:type="spellEnd"/>
      <w:r>
        <w:t>)</w:t>
      </w:r>
    </w:p>
  </w:comment>
  <w:comment w:id="108" w:author="Iain Malcolm" w:date="2015-04-22T12:06:00Z" w:initials="IM">
    <w:p w14:paraId="4A2C917D" w14:textId="7BEB9E10" w:rsidR="001C2CA1" w:rsidRDefault="001C2CA1">
      <w:pPr>
        <w:pStyle w:val="CommentText"/>
      </w:pPr>
      <w:r>
        <w:rPr>
          <w:rStyle w:val="CommentReference"/>
        </w:rPr>
        <w:annotationRef/>
      </w:r>
      <w:r>
        <w:t>Just structure according to the data and datasets ACTUALY USED IN THE ANALYSIS. NOTHING UNECESSARY.</w:t>
      </w:r>
    </w:p>
  </w:comment>
  <w:comment w:id="112" w:author="Iain Malcolm" w:date="2015-04-22T12:02:00Z" w:initials="IM">
    <w:p w14:paraId="22760C74" w14:textId="036C197B" w:rsidR="001C2CA1" w:rsidRDefault="001C2CA1">
      <w:pPr>
        <w:pStyle w:val="CommentText"/>
      </w:pPr>
      <w:r>
        <w:rPr>
          <w:rStyle w:val="CommentReference"/>
        </w:rPr>
        <w:annotationRef/>
      </w:r>
      <w:r>
        <w:t>No……… just say that we used data from across Scotland and that we could only use data available at these large spatial scales, then go onto describe data. If you want to have a reference for salmon in Scotland use the NASCO FAR on habitat or similar and say details are provided there.</w:t>
      </w:r>
    </w:p>
  </w:comment>
  <w:comment w:id="114" w:author="Iain Malcolm" w:date="2015-04-22T12:09:00Z" w:initials="IM">
    <w:p w14:paraId="33AA8D8D" w14:textId="3E9E4793" w:rsidR="001C2CA1" w:rsidRDefault="001C2CA1">
      <w:pPr>
        <w:pStyle w:val="CommentText"/>
      </w:pPr>
      <w:r>
        <w:rPr>
          <w:rStyle w:val="CommentReference"/>
        </w:rPr>
        <w:annotationRef/>
      </w:r>
      <w:r>
        <w:t xml:space="preserve">We should just say how many passes and leave it at that. The other info is not reliably or consistently recorded and is not directly used here. </w:t>
      </w:r>
    </w:p>
  </w:comment>
  <w:comment w:id="115" w:author="Iain Malcolm" w:date="2015-04-22T12:05:00Z" w:initials="IM">
    <w:p w14:paraId="787D81CE" w14:textId="77777777" w:rsidR="001C2CA1" w:rsidRDefault="001C2CA1">
      <w:pPr>
        <w:pStyle w:val="CommentText"/>
      </w:pPr>
      <w:r>
        <w:rPr>
          <w:rStyle w:val="CommentReference"/>
        </w:rPr>
        <w:annotationRef/>
      </w:r>
      <w:r>
        <w:t>True,</w:t>
      </w:r>
    </w:p>
    <w:p w14:paraId="00132F9F" w14:textId="77777777" w:rsidR="001C2CA1" w:rsidRDefault="001C2CA1">
      <w:pPr>
        <w:pStyle w:val="CommentText"/>
      </w:pPr>
    </w:p>
    <w:p w14:paraId="7C7CFE1A" w14:textId="27C9A3DE" w:rsidR="001C2CA1" w:rsidRDefault="001C2CA1">
      <w:pPr>
        <w:pStyle w:val="CommentText"/>
      </w:pPr>
      <w:r>
        <w:t>But we don’t have reliable info on this only the organisation. We should stick to describing the datasets and covariates that we used and why we used them. Table of proxies etc.</w:t>
      </w:r>
    </w:p>
  </w:comment>
  <w:comment w:id="116" w:author="Iain Malcolm" w:date="2015-04-22T12:05:00Z" w:initials="IM">
    <w:p w14:paraId="7DA04680" w14:textId="6C3D2234" w:rsidR="001C2CA1" w:rsidRDefault="001C2CA1">
      <w:pPr>
        <w:pStyle w:val="CommentText"/>
      </w:pPr>
      <w:r>
        <w:rPr>
          <w:rStyle w:val="CommentReference"/>
        </w:rPr>
        <w:annotationRef/>
      </w:r>
      <w:r>
        <w:t>Why mention, we do not use this info.</w:t>
      </w:r>
    </w:p>
  </w:comment>
  <w:comment w:id="117" w:author="Iain Malcolm" w:date="2015-04-22T12:06:00Z" w:initials="IM">
    <w:p w14:paraId="0056113E" w14:textId="30E48770" w:rsidR="001C2CA1" w:rsidRDefault="001C2CA1">
      <w:pPr>
        <w:pStyle w:val="CommentText"/>
      </w:pPr>
      <w:r>
        <w:rPr>
          <w:rStyle w:val="CommentReference"/>
        </w:rPr>
        <w:annotationRef/>
      </w:r>
      <w:r>
        <w:t>No, not in analysis, so we are ignoring this stratification.</w:t>
      </w:r>
    </w:p>
  </w:comment>
  <w:comment w:id="118" w:author="Iain Malcolm" w:date="2015-04-22T12:07:00Z" w:initials="IM">
    <w:p w14:paraId="191BB3F7" w14:textId="16FDA8DB" w:rsidR="001C2CA1" w:rsidRDefault="001C2CA1">
      <w:pPr>
        <w:pStyle w:val="CommentText"/>
      </w:pPr>
      <w:r>
        <w:rPr>
          <w:rStyle w:val="CommentReference"/>
        </w:rPr>
        <w:annotationRef/>
      </w:r>
      <w:r>
        <w:t>Could do. This information should all be in the introduction. Specifically mention those that we have proxies for.</w:t>
      </w:r>
    </w:p>
  </w:comment>
  <w:comment w:id="119" w:author="Iain Malcolm" w:date="2015-04-22T12:11:00Z" w:initials="IM">
    <w:p w14:paraId="0BAC5E59" w14:textId="13F587AC" w:rsidR="001C2CA1" w:rsidRDefault="001C2CA1">
      <w:pPr>
        <w:pStyle w:val="CommentText"/>
      </w:pPr>
      <w:r>
        <w:rPr>
          <w:rStyle w:val="CommentReference"/>
        </w:rPr>
        <w:annotationRef/>
      </w:r>
      <w:r>
        <w:t>Not in results. Methods maybe? Concept needs introduced in introduction.</w:t>
      </w:r>
    </w:p>
  </w:comment>
  <w:comment w:id="120" w:author="Iain Malcolm" w:date="2015-04-22T12:11:00Z" w:initials="IM">
    <w:p w14:paraId="592C9EAE" w14:textId="5A0BA456" w:rsidR="001C2CA1" w:rsidRDefault="001C2CA1">
      <w:pPr>
        <w:pStyle w:val="CommentText"/>
      </w:pPr>
      <w:r>
        <w:rPr>
          <w:rStyle w:val="CommentReference"/>
        </w:rPr>
        <w:annotationRef/>
      </w:r>
      <w:r>
        <w:t>What does this mean?</w:t>
      </w:r>
    </w:p>
  </w:comment>
  <w:comment w:id="121" w:author="Iain Malcolm" w:date="2015-04-22T12:12:00Z" w:initials="IM">
    <w:p w14:paraId="380B091C" w14:textId="51E62A16" w:rsidR="002E0F5F" w:rsidRDefault="002E0F5F">
      <w:pPr>
        <w:pStyle w:val="CommentText"/>
      </w:pPr>
      <w:r>
        <w:rPr>
          <w:rStyle w:val="CommentReference"/>
        </w:rPr>
        <w:annotationRef/>
      </w:r>
      <w:r>
        <w:t xml:space="preserve">Main part of discussion needs to identify whether and how the current approach was better </w:t>
      </w:r>
      <w:proofErr w:type="gramStart"/>
      <w:r>
        <w:t>than  assumptions</w:t>
      </w:r>
      <w:proofErr w:type="gramEnd"/>
      <w:r>
        <w:t xml:space="preserve"> of constant capture probability or site by site estimates which are the most commonly used approaches.</w:t>
      </w:r>
    </w:p>
    <w:p w14:paraId="1A69373D" w14:textId="77777777" w:rsidR="002E0F5F" w:rsidRDefault="002E0F5F">
      <w:pPr>
        <w:pStyle w:val="CommentText"/>
      </w:pPr>
    </w:p>
    <w:p w14:paraId="11A64037" w14:textId="77777777" w:rsidR="002E0F5F" w:rsidRDefault="002E0F5F">
      <w:pPr>
        <w:pStyle w:val="CommentText"/>
      </w:pPr>
      <w:r>
        <w:t>Then need to discuss management consequences of lesser approaches.</w:t>
      </w:r>
    </w:p>
    <w:p w14:paraId="689B2C67" w14:textId="77777777" w:rsidR="002E0F5F" w:rsidRDefault="002E0F5F">
      <w:pPr>
        <w:pStyle w:val="CommentText"/>
      </w:pPr>
    </w:p>
    <w:p w14:paraId="58DB0F23" w14:textId="3B83C3F4" w:rsidR="002E0F5F" w:rsidRDefault="002E0F5F">
      <w:pPr>
        <w:pStyle w:val="CommentText"/>
      </w:pPr>
      <w:r>
        <w:t xml:space="preserve">Looking forward consider value of approach for increasing spatial </w:t>
      </w:r>
      <w:proofErr w:type="spellStart"/>
      <w:r>
        <w:t>coveage</w:t>
      </w:r>
      <w:proofErr w:type="spellEnd"/>
      <w:r>
        <w:t xml:space="preserve"> for limited costs with 1 pass 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6F970" w15:done="0"/>
  <w15:commentEx w15:paraId="719A11A6" w15:done="0"/>
  <w15:commentEx w15:paraId="3EA40DCF" w15:done="0"/>
  <w15:commentEx w15:paraId="09F40FCF" w15:done="0"/>
  <w15:commentEx w15:paraId="6F8CB9D7" w15:done="0"/>
  <w15:commentEx w15:paraId="04C25197" w15:done="0"/>
  <w15:commentEx w15:paraId="2DC0B14C" w15:done="0"/>
  <w15:commentEx w15:paraId="545E873A" w15:done="0"/>
  <w15:commentEx w15:paraId="49769503" w15:done="0"/>
  <w15:commentEx w15:paraId="64FA122A" w15:done="0"/>
  <w15:commentEx w15:paraId="5C1B98C7" w15:done="0"/>
  <w15:commentEx w15:paraId="28AFA47E" w15:done="0"/>
  <w15:commentEx w15:paraId="1C439A60" w15:done="0"/>
  <w15:commentEx w15:paraId="4A2C917D" w15:done="0"/>
  <w15:commentEx w15:paraId="22760C74" w15:done="0"/>
  <w15:commentEx w15:paraId="33AA8D8D" w15:done="0"/>
  <w15:commentEx w15:paraId="7C7CFE1A" w15:done="0"/>
  <w15:commentEx w15:paraId="7DA04680" w15:done="0"/>
  <w15:commentEx w15:paraId="0056113E" w15:done="0"/>
  <w15:commentEx w15:paraId="191BB3F7" w15:done="0"/>
  <w15:commentEx w15:paraId="0BAC5E59" w15:done="0"/>
  <w15:commentEx w15:paraId="592C9EAE" w15:done="0"/>
  <w15:commentEx w15:paraId="58DB0F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B34F7"/>
    <w:multiLevelType w:val="hybridMultilevel"/>
    <w:tmpl w:val="31644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F07584"/>
    <w:multiLevelType w:val="hybridMultilevel"/>
    <w:tmpl w:val="49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D22374"/>
    <w:multiLevelType w:val="hybridMultilevel"/>
    <w:tmpl w:val="8DE0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10"/>
  </w:num>
  <w:num w:numId="7">
    <w:abstractNumId w:val="7"/>
  </w:num>
  <w:num w:numId="8">
    <w:abstractNumId w:val="9"/>
  </w:num>
  <w:num w:numId="9">
    <w:abstractNumId w:val="0"/>
  </w:num>
  <w:num w:numId="10">
    <w:abstractNumId w:val="8"/>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35681"/>
    <w:rsid w:val="00067B51"/>
    <w:rsid w:val="000876E4"/>
    <w:rsid w:val="000D4188"/>
    <w:rsid w:val="001C2CA1"/>
    <w:rsid w:val="001C472E"/>
    <w:rsid w:val="001E6A5B"/>
    <w:rsid w:val="00273968"/>
    <w:rsid w:val="002E0F5F"/>
    <w:rsid w:val="002E5A5E"/>
    <w:rsid w:val="00304203"/>
    <w:rsid w:val="00372A1C"/>
    <w:rsid w:val="00493C3C"/>
    <w:rsid w:val="004D6179"/>
    <w:rsid w:val="005B0043"/>
    <w:rsid w:val="006C65DD"/>
    <w:rsid w:val="007341C5"/>
    <w:rsid w:val="008055C0"/>
    <w:rsid w:val="00852FC6"/>
    <w:rsid w:val="008D708E"/>
    <w:rsid w:val="009F20ED"/>
    <w:rsid w:val="009F3301"/>
    <w:rsid w:val="00A21462"/>
    <w:rsid w:val="00A834CA"/>
    <w:rsid w:val="00A90920"/>
    <w:rsid w:val="00B86832"/>
    <w:rsid w:val="00BD5709"/>
    <w:rsid w:val="00C5506F"/>
    <w:rsid w:val="00C76F7F"/>
    <w:rsid w:val="00CC3C68"/>
    <w:rsid w:val="00D6333E"/>
    <w:rsid w:val="00D95FFD"/>
    <w:rsid w:val="00DD03A9"/>
    <w:rsid w:val="00E45364"/>
    <w:rsid w:val="00E71E50"/>
    <w:rsid w:val="00EB19D6"/>
    <w:rsid w:val="00F443AB"/>
    <w:rsid w:val="00FB5711"/>
    <w:rsid w:val="00FC518D"/>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15:docId w15:val="{72693004-9A47-4831-8835-3FDA1676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semiHidden/>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semiHidden/>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5</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Millar ext</dc:creator>
  <cp:keywords/>
  <dc:description/>
  <cp:lastModifiedBy>Iain Malcolm</cp:lastModifiedBy>
  <cp:revision>17</cp:revision>
  <dcterms:created xsi:type="dcterms:W3CDTF">2015-04-21T09:40:00Z</dcterms:created>
  <dcterms:modified xsi:type="dcterms:W3CDTF">2015-04-22T11:17:00Z</dcterms:modified>
</cp:coreProperties>
</file>